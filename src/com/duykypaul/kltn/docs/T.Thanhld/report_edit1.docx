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9890" w14:textId="77777777"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2FCB298" w14:textId="77777777"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035C226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009F7659"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008BF406" w14:textId="77777777"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rPr>
        <w:drawing>
          <wp:inline distT="0" distB="0" distL="0" distR="0" wp14:anchorId="68239EE6" wp14:editId="3993CF39">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141D4CCC"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317D914" w14:textId="77777777" w:rsidR="00660239" w:rsidRPr="002907F6" w:rsidRDefault="00660239" w:rsidP="00660239">
      <w:pPr>
        <w:jc w:val="center"/>
        <w:rPr>
          <w:rFonts w:ascii="Times New Roman" w:hAnsi="Times New Roman" w:cs="Times New Roman"/>
          <w:szCs w:val="26"/>
        </w:rPr>
      </w:pPr>
    </w:p>
    <w:p w14:paraId="04EFB0D8" w14:textId="77777777" w:rsidR="00660239" w:rsidRPr="002907F6" w:rsidRDefault="00660239" w:rsidP="00660239">
      <w:pPr>
        <w:jc w:val="center"/>
        <w:rPr>
          <w:rFonts w:ascii="Times New Roman" w:hAnsi="Times New Roman" w:cs="Times New Roman"/>
          <w:szCs w:val="26"/>
        </w:rPr>
      </w:pPr>
    </w:p>
    <w:p w14:paraId="7A5FFEB8" w14:textId="77777777"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4FBBD825" w14:textId="77777777" w:rsidR="00660239" w:rsidRPr="002907F6" w:rsidRDefault="00660239" w:rsidP="00660239">
      <w:pPr>
        <w:jc w:val="center"/>
        <w:rPr>
          <w:rFonts w:ascii="Times New Roman" w:hAnsi="Times New Roman" w:cs="Times New Roman"/>
          <w:szCs w:val="26"/>
        </w:rPr>
      </w:pPr>
    </w:p>
    <w:p w14:paraId="745FF4A8" w14:textId="77777777" w:rsidR="00660239" w:rsidRPr="002907F6" w:rsidRDefault="00660239" w:rsidP="00660239">
      <w:pPr>
        <w:jc w:val="center"/>
        <w:rPr>
          <w:rFonts w:ascii="Times New Roman" w:hAnsi="Times New Roman" w:cs="Times New Roman"/>
          <w:szCs w:val="26"/>
        </w:rPr>
      </w:pPr>
    </w:p>
    <w:p w14:paraId="2039BC7B" w14:textId="77777777" w:rsidR="00660239" w:rsidRPr="002907F6" w:rsidRDefault="00660239" w:rsidP="00660239">
      <w:pPr>
        <w:jc w:val="center"/>
        <w:rPr>
          <w:rFonts w:ascii="Times New Roman" w:hAnsi="Times New Roman" w:cs="Times New Roman"/>
          <w:szCs w:val="26"/>
        </w:rPr>
      </w:pPr>
    </w:p>
    <w:p w14:paraId="62008071"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484C4D03"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2333D63" w14:textId="77777777" w:rsidR="00660239" w:rsidRPr="002907F6" w:rsidRDefault="00660239" w:rsidP="00660239">
      <w:pPr>
        <w:spacing w:before="120" w:line="240" w:lineRule="auto"/>
        <w:ind w:right="71"/>
        <w:jc w:val="center"/>
        <w:rPr>
          <w:rFonts w:ascii="Times New Roman" w:hAnsi="Times New Roman" w:cs="Times New Roman"/>
          <w:b/>
          <w:szCs w:val="26"/>
        </w:rPr>
      </w:pPr>
    </w:p>
    <w:p w14:paraId="72C6DBE0" w14:textId="77777777" w:rsidR="00660239" w:rsidRPr="002907F6" w:rsidRDefault="00660239" w:rsidP="00660239">
      <w:pPr>
        <w:spacing w:before="120" w:line="240" w:lineRule="auto"/>
        <w:ind w:right="71"/>
        <w:jc w:val="center"/>
        <w:rPr>
          <w:rFonts w:ascii="Times New Roman" w:hAnsi="Times New Roman" w:cs="Times New Roman"/>
          <w:b/>
          <w:szCs w:val="26"/>
        </w:rPr>
      </w:pPr>
    </w:p>
    <w:p w14:paraId="51EE0334" w14:textId="77777777" w:rsidR="00660239" w:rsidRPr="002907F6" w:rsidRDefault="00660239" w:rsidP="00660239">
      <w:pPr>
        <w:spacing w:before="120" w:line="240" w:lineRule="auto"/>
        <w:ind w:right="71"/>
        <w:jc w:val="center"/>
        <w:rPr>
          <w:rFonts w:ascii="Times New Roman" w:hAnsi="Times New Roman" w:cs="Times New Roman"/>
          <w:b/>
          <w:szCs w:val="26"/>
        </w:rPr>
      </w:pPr>
    </w:p>
    <w:p w14:paraId="32FDD236" w14:textId="77777777" w:rsidR="00660239" w:rsidRPr="002907F6" w:rsidRDefault="00660239" w:rsidP="00660239">
      <w:pPr>
        <w:spacing w:before="120" w:line="240" w:lineRule="auto"/>
        <w:ind w:right="71"/>
        <w:jc w:val="center"/>
        <w:rPr>
          <w:rFonts w:ascii="Times New Roman" w:hAnsi="Times New Roman" w:cs="Times New Roman"/>
          <w:b/>
          <w:szCs w:val="26"/>
        </w:rPr>
      </w:pPr>
    </w:p>
    <w:p w14:paraId="4E761FCF" w14:textId="77777777" w:rsidR="00660239" w:rsidRPr="002907F6" w:rsidRDefault="00660239" w:rsidP="00660239">
      <w:pPr>
        <w:spacing w:before="120" w:line="240" w:lineRule="auto"/>
        <w:ind w:right="71"/>
        <w:jc w:val="center"/>
        <w:rPr>
          <w:rFonts w:ascii="Times New Roman" w:hAnsi="Times New Roman" w:cs="Times New Roman"/>
          <w:b/>
          <w:szCs w:val="26"/>
        </w:rPr>
      </w:pPr>
    </w:p>
    <w:p w14:paraId="24AF18E6" w14:textId="77777777"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6C5AFB14" w14:textId="77777777"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795F3210"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4107D22" w14:textId="77777777"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179D5BCB"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0AD73771"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7D76A278" w14:textId="77777777" w:rsidR="00212327" w:rsidRPr="002907F6" w:rsidRDefault="00212327" w:rsidP="00536A90">
      <w:pPr>
        <w:rPr>
          <w:rFonts w:ascii="Times New Roman" w:hAnsi="Times New Roman" w:cs="Times New Roman"/>
          <w:szCs w:val="26"/>
        </w:rPr>
      </w:pPr>
    </w:p>
    <w:p w14:paraId="4B43CD2E"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032333A8" w14:textId="77777777" w:rsidR="00212327" w:rsidRPr="002907F6" w:rsidRDefault="00212327" w:rsidP="00212327">
      <w:pPr>
        <w:jc w:val="center"/>
        <w:rPr>
          <w:rFonts w:ascii="Times New Roman" w:hAnsi="Times New Roman" w:cs="Times New Roman"/>
          <w:szCs w:val="26"/>
        </w:rPr>
      </w:pPr>
    </w:p>
    <w:p w14:paraId="7881749E" w14:textId="77777777" w:rsidR="00212327" w:rsidRPr="002907F6" w:rsidRDefault="00212327" w:rsidP="00212327">
      <w:pPr>
        <w:jc w:val="center"/>
        <w:rPr>
          <w:rFonts w:ascii="Times New Roman" w:hAnsi="Times New Roman" w:cs="Times New Roman"/>
          <w:szCs w:val="26"/>
        </w:rPr>
      </w:pPr>
    </w:p>
    <w:p w14:paraId="1963C145" w14:textId="77777777"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2FA45D1" w14:textId="77777777" w:rsidR="00212327" w:rsidRPr="002907F6" w:rsidRDefault="00212327" w:rsidP="00212327">
      <w:pPr>
        <w:jc w:val="center"/>
        <w:rPr>
          <w:rFonts w:ascii="Times New Roman" w:hAnsi="Times New Roman" w:cs="Times New Roman"/>
          <w:szCs w:val="26"/>
        </w:rPr>
      </w:pPr>
    </w:p>
    <w:p w14:paraId="76551CEB" w14:textId="77777777" w:rsidR="00212327" w:rsidRPr="002907F6" w:rsidRDefault="00212327" w:rsidP="00212327">
      <w:pPr>
        <w:jc w:val="center"/>
        <w:rPr>
          <w:rFonts w:ascii="Times New Roman" w:hAnsi="Times New Roman" w:cs="Times New Roman"/>
          <w:szCs w:val="26"/>
        </w:rPr>
      </w:pPr>
    </w:p>
    <w:p w14:paraId="3A4353D7" w14:textId="77777777" w:rsidR="00212327" w:rsidRPr="002907F6" w:rsidRDefault="00212327" w:rsidP="00212327">
      <w:pPr>
        <w:jc w:val="center"/>
        <w:rPr>
          <w:rFonts w:ascii="Times New Roman" w:hAnsi="Times New Roman" w:cs="Times New Roman"/>
          <w:szCs w:val="26"/>
        </w:rPr>
      </w:pPr>
    </w:p>
    <w:p w14:paraId="43F42B4F"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092E4520"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4F1EA4C8"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65A4636C"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6E870D1C" w14:textId="77777777"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E0ED412" w14:textId="77777777" w:rsidR="002907F6" w:rsidRPr="002907F6" w:rsidRDefault="002907F6" w:rsidP="00536A90">
      <w:pPr>
        <w:spacing w:before="120" w:line="240" w:lineRule="auto"/>
        <w:ind w:right="71"/>
        <w:rPr>
          <w:rFonts w:ascii="Times New Roman" w:hAnsi="Times New Roman" w:cs="Times New Roman"/>
          <w:bCs/>
          <w:sz w:val="28"/>
          <w:szCs w:val="28"/>
        </w:rPr>
      </w:pPr>
      <w:del w:id="0" w:author="thanh" w:date="2021-05-03T15:10:00Z">
        <w:r w:rsidRPr="002907F6" w:rsidDel="00B43FBF">
          <w:rPr>
            <w:rFonts w:ascii="Times New Roman" w:hAnsi="Times New Roman" w:cs="Times New Roman"/>
            <w:bCs/>
            <w:sz w:val="28"/>
            <w:szCs w:val="28"/>
          </w:rPr>
          <w:delText>(</w:delText>
        </w:r>
        <w:r w:rsidDel="00B43FBF">
          <w:rPr>
            <w:rFonts w:ascii="Times New Roman" w:hAnsi="Times New Roman" w:cs="Times New Roman"/>
            <w:bCs/>
            <w:sz w:val="28"/>
            <w:szCs w:val="28"/>
          </w:rPr>
          <w:delText>ký tên</w:delText>
        </w:r>
        <w:r w:rsidRPr="002907F6" w:rsidDel="00B43FBF">
          <w:rPr>
            <w:rFonts w:ascii="Times New Roman" w:hAnsi="Times New Roman" w:cs="Times New Roman"/>
            <w:bCs/>
            <w:sz w:val="28"/>
            <w:szCs w:val="28"/>
          </w:rPr>
          <w:delText>)</w:delText>
        </w:r>
      </w:del>
    </w:p>
    <w:p w14:paraId="29EA9BC5"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2866974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2C5656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9D07450"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7D0B14FA"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2D30AB97"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F338191"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FE7CFB" w14:textId="77777777" w:rsidR="00536A90" w:rsidRPr="002907F6" w:rsidRDefault="00536A90" w:rsidP="002907F6">
      <w:pPr>
        <w:spacing w:before="120" w:line="240" w:lineRule="auto"/>
        <w:ind w:right="71"/>
        <w:rPr>
          <w:rFonts w:ascii="Times New Roman" w:hAnsi="Times New Roman" w:cs="Times New Roman"/>
          <w:b/>
          <w:szCs w:val="26"/>
        </w:rPr>
      </w:pPr>
    </w:p>
    <w:p w14:paraId="7F0D72D6" w14:textId="77777777"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41FB6AC9" w14:textId="77777777"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653C8259"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1" w:name="_Toc55914498"/>
      <w:bookmarkStart w:id="2" w:name="_Toc59632943"/>
    </w:p>
    <w:p w14:paraId="5D618EA9" w14:textId="77777777"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1"/>
      <w:bookmarkEnd w:id="2"/>
    </w:p>
    <w:p w14:paraId="02AACCAE" w14:textId="77777777" w:rsidR="00D72182" w:rsidRPr="002907F6" w:rsidRDefault="00D72182" w:rsidP="00D72182">
      <w:pPr>
        <w:rPr>
          <w:rFonts w:ascii="Times New Roman" w:hAnsi="Times New Roman" w:cs="Times New Roman"/>
          <w:szCs w:val="26"/>
        </w:rPr>
      </w:pPr>
    </w:p>
    <w:p w14:paraId="6D7AD62C"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1C77413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ins w:id="3" w:author="thanh" w:date="2021-05-03T15:10:00Z">
        <w:r w:rsidR="00B43FBF">
          <w:rPr>
            <w:rFonts w:ascii="Times New Roman" w:hAnsi="Times New Roman" w:cs="Times New Roman"/>
            <w:szCs w:val="26"/>
          </w:rPr>
          <w:t>T</w:t>
        </w:r>
      </w:ins>
      <w:del w:id="4" w:author="thanh" w:date="2021-05-03T15:10:00Z">
        <w:r w:rsidRPr="002907F6" w:rsidDel="00B43FBF">
          <w:rPr>
            <w:rFonts w:ascii="Times New Roman" w:hAnsi="Times New Roman" w:cs="Times New Roman"/>
            <w:szCs w:val="26"/>
          </w:rPr>
          <w:delText>t</w:delText>
        </w:r>
      </w:del>
      <w:r w:rsidRPr="002907F6">
        <w:rPr>
          <w:rFonts w:ascii="Times New Roman" w:hAnsi="Times New Roman" w:cs="Times New Roman"/>
          <w:szCs w:val="26"/>
        </w:rPr>
        <w:t xml:space="preserve">rường Đại học Công </w:t>
      </w:r>
      <w:ins w:id="5" w:author="thanh" w:date="2021-05-03T15:10:00Z">
        <w:r w:rsidR="00B43FBF">
          <w:rPr>
            <w:rFonts w:ascii="Times New Roman" w:hAnsi="Times New Roman" w:cs="Times New Roman"/>
            <w:szCs w:val="26"/>
          </w:rPr>
          <w:t>n</w:t>
        </w:r>
      </w:ins>
      <w:del w:id="6" w:author="thanh" w:date="2021-05-03T15:10:00Z">
        <w:r w:rsidRPr="002907F6" w:rsidDel="00B43FBF">
          <w:rPr>
            <w:rFonts w:ascii="Times New Roman" w:hAnsi="Times New Roman" w:cs="Times New Roman"/>
            <w:szCs w:val="26"/>
          </w:rPr>
          <w:delText>N</w:delText>
        </w:r>
      </w:del>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260D7C53"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6E674F78" w14:textId="77777777"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0C60AE33" w14:textId="77777777"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74079AE3" w14:textId="77777777" w:rsidR="00D72182" w:rsidRPr="002907F6" w:rsidRDefault="00D72182" w:rsidP="00445EA8">
      <w:pPr>
        <w:spacing w:line="312" w:lineRule="auto"/>
        <w:jc w:val="center"/>
        <w:rPr>
          <w:rFonts w:ascii="Times New Roman" w:hAnsi="Times New Roman" w:cs="Times New Roman"/>
          <w:b/>
          <w:bCs/>
          <w:szCs w:val="26"/>
        </w:rPr>
      </w:pPr>
    </w:p>
    <w:p w14:paraId="62CDF7CA"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12A7EE02" w14:textId="77777777" w:rsidR="00D72182" w:rsidRPr="00AF6F05" w:rsidRDefault="00D72182" w:rsidP="00445EA8">
      <w:pPr>
        <w:spacing w:line="312" w:lineRule="auto"/>
        <w:jc w:val="center"/>
        <w:rPr>
          <w:b/>
          <w:bCs/>
        </w:rPr>
      </w:pPr>
      <w:bookmarkStart w:id="7" w:name="_Toc55914499"/>
      <w:bookmarkStart w:id="8" w:name="_Toc59632944"/>
      <w:r w:rsidRPr="00AF6F05">
        <w:rPr>
          <w:b/>
          <w:bCs/>
        </w:rPr>
        <w:lastRenderedPageBreak/>
        <w:t>LỜI CAM ĐOAN</w:t>
      </w:r>
      <w:bookmarkEnd w:id="7"/>
      <w:bookmarkEnd w:id="8"/>
    </w:p>
    <w:p w14:paraId="4F626C3C" w14:textId="77777777" w:rsidR="00D72182" w:rsidRPr="002907F6" w:rsidRDefault="00D72182" w:rsidP="00445EA8">
      <w:pPr>
        <w:spacing w:line="312" w:lineRule="auto"/>
        <w:rPr>
          <w:rFonts w:ascii="Times New Roman" w:hAnsi="Times New Roman" w:cs="Times New Roman"/>
          <w:szCs w:val="26"/>
        </w:rPr>
      </w:pPr>
    </w:p>
    <w:p w14:paraId="0DDF2BC4"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del w:id="9" w:author="thanh" w:date="2021-05-03T15:11:00Z">
        <w:r w:rsidRPr="002907F6" w:rsidDel="00B43FBF">
          <w:rPr>
            <w:rFonts w:ascii="Times New Roman" w:hAnsi="Times New Roman" w:cs="Times New Roman"/>
            <w:szCs w:val="26"/>
          </w:rPr>
          <w:delText xml:space="preserve">viết </w:delText>
        </w:r>
      </w:del>
      <w:ins w:id="10" w:author="thanh" w:date="2021-05-03T15:11:00Z">
        <w:r w:rsidR="00B43FBF">
          <w:rPr>
            <w:rFonts w:ascii="Times New Roman" w:hAnsi="Times New Roman" w:cs="Times New Roman"/>
            <w:szCs w:val="26"/>
          </w:rPr>
          <w:t>th</w:t>
        </w:r>
        <w:r w:rsidR="00B43FBF" w:rsidRPr="00B43FBF">
          <w:rPr>
            <w:rFonts w:ascii="Times New Roman" w:hAnsi="Times New Roman" w:cs="Times New Roman"/>
            <w:szCs w:val="26"/>
          </w:rPr>
          <w:t>ự</w:t>
        </w:r>
        <w:r w:rsidR="00B43FBF">
          <w:rPr>
            <w:rFonts w:ascii="Times New Roman" w:hAnsi="Times New Roman" w:cs="Times New Roman"/>
            <w:szCs w:val="26"/>
          </w:rPr>
          <w:t>c hi</w:t>
        </w:r>
        <w:r w:rsidR="00B43FBF" w:rsidRPr="00B43FBF">
          <w:rPr>
            <w:rFonts w:ascii="Times New Roman" w:hAnsi="Times New Roman" w:cs="Times New Roman"/>
            <w:szCs w:val="26"/>
          </w:rPr>
          <w:t>ện</w:t>
        </w:r>
        <w:r w:rsidR="00B43FBF" w:rsidRPr="002907F6">
          <w:rPr>
            <w:rFonts w:ascii="Times New Roman" w:hAnsi="Times New Roman" w:cs="Times New Roman"/>
            <w:szCs w:val="26"/>
          </w:rPr>
          <w:t xml:space="preserve"> </w:t>
        </w:r>
      </w:ins>
      <w:r w:rsidRPr="002907F6">
        <w:rPr>
          <w:rFonts w:ascii="Times New Roman" w:hAnsi="Times New Roman" w:cs="Times New Roman"/>
          <w:szCs w:val="26"/>
        </w:rPr>
        <w:t xml:space="preserve">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459EBC3E" w14:textId="77777777"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75A87FA5"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5C35D713" w14:textId="77777777"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1888D0BE"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53BCBE85" w14:textId="77777777" w:rsidR="00630EB5" w:rsidRPr="00B43FBF" w:rsidRDefault="006E7372" w:rsidP="00A55BF9">
          <w:pPr>
            <w:jc w:val="center"/>
            <w:rPr>
              <w:rFonts w:ascii="Times New Roman" w:hAnsi="Times New Roman" w:cs="Times New Roman"/>
              <w:b/>
              <w:bCs/>
              <w:rPrChange w:id="11" w:author="thanh" w:date="2021-05-03T15:11:00Z">
                <w:rPr>
                  <w:b/>
                  <w:bCs/>
                </w:rPr>
              </w:rPrChange>
            </w:rPr>
          </w:pPr>
          <w:r w:rsidRPr="006E7372">
            <w:rPr>
              <w:rFonts w:ascii="Times New Roman" w:hAnsi="Times New Roman" w:cs="Times New Roman"/>
              <w:b/>
              <w:bCs/>
              <w:rPrChange w:id="12" w:author="thanh" w:date="2021-05-03T15:11:00Z">
                <w:rPr>
                  <w:b/>
                  <w:bCs/>
                </w:rPr>
              </w:rPrChange>
            </w:rPr>
            <w:t>MỤC LỤC</w:t>
          </w:r>
        </w:p>
        <w:p w14:paraId="0AE5E8AF" w14:textId="77777777" w:rsidR="00DE61BE" w:rsidRPr="00B43FBF" w:rsidRDefault="006E7372">
          <w:pPr>
            <w:pStyle w:val="TOC1"/>
            <w:tabs>
              <w:tab w:val="right" w:leader="dot" w:pos="9395"/>
            </w:tabs>
            <w:rPr>
              <w:rFonts w:ascii="Times New Roman" w:eastAsiaTheme="minorEastAsia" w:hAnsi="Times New Roman" w:cs="Times New Roman"/>
              <w:noProof/>
              <w:sz w:val="22"/>
              <w:rPrChange w:id="13" w:author="thanh" w:date="2021-05-03T15:11:00Z">
                <w:rPr>
                  <w:rFonts w:asciiTheme="minorHAnsi" w:eastAsiaTheme="minorEastAsia" w:hAnsiTheme="minorHAnsi"/>
                  <w:noProof/>
                  <w:sz w:val="22"/>
                </w:rPr>
              </w:rPrChange>
            </w:rPr>
          </w:pPr>
          <w:r w:rsidRPr="00B43FBF">
            <w:rPr>
              <w:rFonts w:ascii="Times New Roman" w:hAnsi="Times New Roman" w:cs="Times New Roman"/>
              <w:szCs w:val="26"/>
            </w:rPr>
            <w:fldChar w:fldCharType="begin"/>
          </w:r>
          <w:r>
            <w:rPr>
              <w:rFonts w:ascii="Times New Roman" w:hAnsi="Times New Roman" w:cs="Times New Roman"/>
              <w:szCs w:val="26"/>
            </w:rPr>
            <w:instrText xml:space="preserve"> TOC \o "1-3" \h \z \u </w:instrText>
          </w:r>
          <w:r w:rsidRPr="00B43FBF">
            <w:rPr>
              <w:rFonts w:ascii="Times New Roman" w:hAnsi="Times New Roman" w:cs="Times New Roman"/>
              <w:szCs w:val="26"/>
              <w:rPrChange w:id="14" w:author="thanh" w:date="2021-05-03T15:11:00Z">
                <w:rPr>
                  <w:rFonts w:ascii="Times New Roman" w:hAnsi="Times New Roman" w:cs="Times New Roman"/>
                  <w:b/>
                  <w:bCs/>
                  <w:noProof/>
                  <w:szCs w:val="26"/>
                </w:rPr>
              </w:rPrChange>
            </w:rPr>
            <w:fldChar w:fldCharType="separate"/>
          </w:r>
          <w:r w:rsidRPr="006E7372">
            <w:rPr>
              <w:rFonts w:ascii="Times New Roman" w:hAnsi="Times New Roman" w:cs="Times New Roman"/>
              <w:rPrChange w:id="15" w:author="thanh" w:date="2021-05-03T15:11:00Z">
                <w:rPr>
                  <w:color w:val="0563C1" w:themeColor="hyperlink"/>
                  <w:u w:val="single"/>
                </w:rPr>
              </w:rPrChange>
            </w:rPr>
            <w:fldChar w:fldCharType="begin"/>
          </w:r>
          <w:r w:rsidRPr="006E7372">
            <w:rPr>
              <w:rFonts w:ascii="Times New Roman" w:hAnsi="Times New Roman" w:cs="Times New Roman"/>
              <w:rPrChange w:id="16" w:author="thanh" w:date="2021-05-03T15:11:00Z">
                <w:rPr/>
              </w:rPrChange>
            </w:rPr>
            <w:instrText>HYPERLINK \l "_Toc70761470"</w:instrText>
          </w:r>
          <w:r w:rsidRPr="006E7372">
            <w:rPr>
              <w:rFonts w:ascii="Times New Roman" w:hAnsi="Times New Roman" w:cs="Times New Roman"/>
              <w:rPrChange w:id="17"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8" w:author="thanh" w:date="2021-05-03T15:11:00Z">
                <w:rPr>
                  <w:rStyle w:val="Hyperlink"/>
                  <w:noProof/>
                </w:rPr>
              </w:rPrChange>
            </w:rPr>
            <w:t>TÓM TẮT</w:t>
          </w:r>
          <w:r w:rsidRPr="006E7372">
            <w:rPr>
              <w:rFonts w:ascii="Times New Roman" w:hAnsi="Times New Roman" w:cs="Times New Roman"/>
              <w:noProof/>
              <w:webHidden/>
              <w:rPrChange w:id="19" w:author="thanh" w:date="2021-05-03T15:11:00Z">
                <w:rPr>
                  <w:noProof/>
                  <w:webHidden/>
                  <w:color w:val="0563C1" w:themeColor="hyperlink"/>
                  <w:u w:val="single"/>
                </w:rPr>
              </w:rPrChange>
            </w:rPr>
            <w:tab/>
          </w:r>
          <w:r w:rsidRPr="006E7372">
            <w:rPr>
              <w:rFonts w:ascii="Times New Roman" w:hAnsi="Times New Roman" w:cs="Times New Roman"/>
              <w:noProof/>
              <w:webHidden/>
              <w:rPrChange w:id="2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1" w:author="thanh" w:date="2021-05-03T15:11:00Z">
                <w:rPr>
                  <w:noProof/>
                  <w:webHidden/>
                  <w:color w:val="0563C1" w:themeColor="hyperlink"/>
                  <w:u w:val="single"/>
                </w:rPr>
              </w:rPrChange>
            </w:rPr>
            <w:instrText xml:space="preserve"> PAGEREF _Toc70761470 \h </w:instrText>
          </w:r>
          <w:r w:rsidRPr="006E7372">
            <w:rPr>
              <w:rFonts w:ascii="Times New Roman" w:hAnsi="Times New Roman" w:cs="Times New Roman"/>
              <w:noProof/>
              <w:webHidden/>
              <w:rPrChange w:id="2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4" w:author="thanh" w:date="2021-05-03T15:11:00Z">
                <w:rPr>
                  <w:noProof/>
                  <w:webHidden/>
                  <w:color w:val="0563C1" w:themeColor="hyperlink"/>
                  <w:u w:val="single"/>
                </w:rPr>
              </w:rPrChange>
            </w:rPr>
            <w:t>7</w:t>
          </w:r>
          <w:r w:rsidRPr="006E7372">
            <w:rPr>
              <w:rFonts w:ascii="Times New Roman" w:hAnsi="Times New Roman" w:cs="Times New Roman"/>
              <w:noProof/>
              <w:webHidden/>
              <w:rPrChange w:id="25" w:author="thanh" w:date="2021-05-03T15:11:00Z">
                <w:rPr>
                  <w:noProof/>
                  <w:webHidden/>
                  <w:color w:val="0563C1" w:themeColor="hyperlink"/>
                  <w:u w:val="single"/>
                </w:rPr>
              </w:rPrChange>
            </w:rPr>
            <w:fldChar w:fldCharType="end"/>
          </w:r>
          <w:r w:rsidRPr="006E7372">
            <w:rPr>
              <w:rFonts w:ascii="Times New Roman" w:hAnsi="Times New Roman" w:cs="Times New Roman"/>
              <w:rPrChange w:id="26" w:author="thanh" w:date="2021-05-03T15:11:00Z">
                <w:rPr>
                  <w:color w:val="0563C1" w:themeColor="hyperlink"/>
                  <w:u w:val="single"/>
                </w:rPr>
              </w:rPrChange>
            </w:rPr>
            <w:fldChar w:fldCharType="end"/>
          </w:r>
        </w:p>
        <w:p w14:paraId="311C386C" w14:textId="77777777" w:rsidR="00DE61BE" w:rsidRPr="00B43FBF" w:rsidRDefault="006E7372">
          <w:pPr>
            <w:pStyle w:val="TOC1"/>
            <w:tabs>
              <w:tab w:val="left" w:pos="2080"/>
              <w:tab w:val="right" w:leader="dot" w:pos="9395"/>
            </w:tabs>
            <w:rPr>
              <w:rFonts w:ascii="Times New Roman" w:eastAsiaTheme="minorEastAsia" w:hAnsi="Times New Roman" w:cs="Times New Roman"/>
              <w:noProof/>
              <w:sz w:val="22"/>
              <w:rPrChange w:id="27" w:author="thanh" w:date="2021-05-03T15:11:00Z">
                <w:rPr>
                  <w:rFonts w:asciiTheme="minorHAnsi" w:eastAsiaTheme="minorEastAsia" w:hAnsiTheme="minorHAnsi"/>
                  <w:noProof/>
                  <w:sz w:val="22"/>
                </w:rPr>
              </w:rPrChange>
            </w:rPr>
          </w:pPr>
          <w:r w:rsidRPr="006E7372">
            <w:rPr>
              <w:rFonts w:ascii="Times New Roman" w:hAnsi="Times New Roman" w:cs="Times New Roman"/>
              <w:rPrChange w:id="28" w:author="thanh" w:date="2021-05-03T15:11:00Z">
                <w:rPr>
                  <w:color w:val="0563C1" w:themeColor="hyperlink"/>
                  <w:u w:val="single"/>
                </w:rPr>
              </w:rPrChange>
            </w:rPr>
            <w:fldChar w:fldCharType="begin"/>
          </w:r>
          <w:r w:rsidRPr="006E7372">
            <w:rPr>
              <w:rFonts w:ascii="Times New Roman" w:hAnsi="Times New Roman" w:cs="Times New Roman"/>
              <w:rPrChange w:id="29" w:author="thanh" w:date="2021-05-03T15:11:00Z">
                <w:rPr>
                  <w:color w:val="0563C1" w:themeColor="hyperlink"/>
                  <w:u w:val="single"/>
                </w:rPr>
              </w:rPrChange>
            </w:rPr>
            <w:instrText>HYPERLINK \l "_Toc70761471"</w:instrText>
          </w:r>
          <w:r w:rsidRPr="006E7372">
            <w:rPr>
              <w:rFonts w:ascii="Times New Roman" w:hAnsi="Times New Roman" w:cs="Times New Roman"/>
              <w:rPrChange w:id="3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1" w:author="thanh" w:date="2021-05-03T15:11:00Z">
                <w:rPr>
                  <w:rStyle w:val="Hyperlink"/>
                  <w:noProof/>
                </w:rPr>
              </w:rPrChange>
            </w:rPr>
            <w:t>CHƯƠNG 1</w:t>
          </w:r>
          <w:r w:rsidRPr="006E7372">
            <w:rPr>
              <w:rFonts w:ascii="Times New Roman" w:eastAsiaTheme="minorEastAsia" w:hAnsi="Times New Roman" w:cs="Times New Roman"/>
              <w:noProof/>
              <w:sz w:val="22"/>
              <w:rPrChange w:id="3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3" w:author="thanh" w:date="2021-05-03T15:11:00Z">
                <w:rPr>
                  <w:rStyle w:val="Hyperlink"/>
                  <w:noProof/>
                </w:rPr>
              </w:rPrChange>
            </w:rPr>
            <w:t>GIỚI THIỆU</w:t>
          </w:r>
          <w:r w:rsidRPr="006E7372">
            <w:rPr>
              <w:rFonts w:ascii="Times New Roman" w:hAnsi="Times New Roman" w:cs="Times New Roman"/>
              <w:noProof/>
              <w:webHidden/>
              <w:rPrChange w:id="34" w:author="thanh" w:date="2021-05-03T15:11:00Z">
                <w:rPr>
                  <w:noProof/>
                  <w:webHidden/>
                  <w:color w:val="0563C1" w:themeColor="hyperlink"/>
                  <w:u w:val="single"/>
                </w:rPr>
              </w:rPrChange>
            </w:rPr>
            <w:tab/>
          </w:r>
          <w:r w:rsidRPr="006E7372">
            <w:rPr>
              <w:rFonts w:ascii="Times New Roman" w:hAnsi="Times New Roman" w:cs="Times New Roman"/>
              <w:noProof/>
              <w:webHidden/>
              <w:rPrChange w:id="3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6" w:author="thanh" w:date="2021-05-03T15:11:00Z">
                <w:rPr>
                  <w:noProof/>
                  <w:webHidden/>
                  <w:color w:val="0563C1" w:themeColor="hyperlink"/>
                  <w:u w:val="single"/>
                </w:rPr>
              </w:rPrChange>
            </w:rPr>
            <w:instrText xml:space="preserve"> PAGEREF _Toc70761471 \h </w:instrText>
          </w:r>
          <w:r w:rsidRPr="006E7372">
            <w:rPr>
              <w:rFonts w:ascii="Times New Roman" w:hAnsi="Times New Roman" w:cs="Times New Roman"/>
              <w:noProof/>
              <w:webHidden/>
              <w:rPrChange w:id="3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9" w:author="thanh" w:date="2021-05-03T15:11:00Z">
                <w:rPr>
                  <w:noProof/>
                  <w:webHidden/>
                  <w:color w:val="0563C1" w:themeColor="hyperlink"/>
                  <w:u w:val="single"/>
                </w:rPr>
              </w:rPrChange>
            </w:rPr>
            <w:t>9</w:t>
          </w:r>
          <w:r w:rsidRPr="006E7372">
            <w:rPr>
              <w:rFonts w:ascii="Times New Roman" w:hAnsi="Times New Roman" w:cs="Times New Roman"/>
              <w:noProof/>
              <w:webHidden/>
              <w:rPrChange w:id="40" w:author="thanh" w:date="2021-05-03T15:11:00Z">
                <w:rPr>
                  <w:noProof/>
                  <w:webHidden/>
                  <w:color w:val="0563C1" w:themeColor="hyperlink"/>
                  <w:u w:val="single"/>
                </w:rPr>
              </w:rPrChange>
            </w:rPr>
            <w:fldChar w:fldCharType="end"/>
          </w:r>
          <w:r w:rsidRPr="006E7372">
            <w:rPr>
              <w:rFonts w:ascii="Times New Roman" w:hAnsi="Times New Roman" w:cs="Times New Roman"/>
              <w:rPrChange w:id="41" w:author="thanh" w:date="2021-05-03T15:11:00Z">
                <w:rPr>
                  <w:color w:val="0563C1" w:themeColor="hyperlink"/>
                  <w:u w:val="single"/>
                </w:rPr>
              </w:rPrChange>
            </w:rPr>
            <w:fldChar w:fldCharType="end"/>
          </w:r>
        </w:p>
        <w:p w14:paraId="22AD5F94"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42" w:author="thanh" w:date="2021-05-03T15:11:00Z">
                <w:rPr>
                  <w:rFonts w:asciiTheme="minorHAnsi" w:eastAsiaTheme="minorEastAsia" w:hAnsiTheme="minorHAnsi"/>
                  <w:noProof/>
                  <w:sz w:val="22"/>
                </w:rPr>
              </w:rPrChange>
            </w:rPr>
          </w:pPr>
          <w:r w:rsidRPr="006E7372">
            <w:rPr>
              <w:rFonts w:ascii="Times New Roman" w:hAnsi="Times New Roman" w:cs="Times New Roman"/>
              <w:rPrChange w:id="43" w:author="thanh" w:date="2021-05-03T15:11:00Z">
                <w:rPr>
                  <w:color w:val="0563C1" w:themeColor="hyperlink"/>
                  <w:u w:val="single"/>
                </w:rPr>
              </w:rPrChange>
            </w:rPr>
            <w:fldChar w:fldCharType="begin"/>
          </w:r>
          <w:r w:rsidRPr="006E7372">
            <w:rPr>
              <w:rFonts w:ascii="Times New Roman" w:hAnsi="Times New Roman" w:cs="Times New Roman"/>
              <w:rPrChange w:id="44" w:author="thanh" w:date="2021-05-03T15:11:00Z">
                <w:rPr>
                  <w:color w:val="0563C1" w:themeColor="hyperlink"/>
                  <w:u w:val="single"/>
                </w:rPr>
              </w:rPrChange>
            </w:rPr>
            <w:instrText>HYPERLINK \l "_Toc70761472"</w:instrText>
          </w:r>
          <w:r w:rsidRPr="006E7372">
            <w:rPr>
              <w:rFonts w:ascii="Times New Roman" w:hAnsi="Times New Roman" w:cs="Times New Roman"/>
              <w:rPrChange w:id="4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6" w:author="thanh" w:date="2021-05-03T15:11:00Z">
                <w:rPr>
                  <w:rStyle w:val="Hyperlink"/>
                  <w:rFonts w:cs="Times New Roman"/>
                  <w:noProof/>
                </w:rPr>
              </w:rPrChange>
            </w:rPr>
            <w:t>1.1</w:t>
          </w:r>
          <w:r w:rsidRPr="006E7372">
            <w:rPr>
              <w:rFonts w:ascii="Times New Roman" w:eastAsiaTheme="minorEastAsia" w:hAnsi="Times New Roman" w:cs="Times New Roman"/>
              <w:noProof/>
              <w:sz w:val="22"/>
              <w:rPrChange w:id="4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8" w:author="thanh" w:date="2021-05-03T15:11:00Z">
                <w:rPr>
                  <w:rStyle w:val="Hyperlink"/>
                  <w:rFonts w:cs="Times New Roman"/>
                  <w:noProof/>
                </w:rPr>
              </w:rPrChange>
            </w:rPr>
            <w:t>Bài toán lập kế hoạch gia công</w:t>
          </w:r>
          <w:r w:rsidRPr="006E7372">
            <w:rPr>
              <w:rFonts w:ascii="Times New Roman" w:hAnsi="Times New Roman" w:cs="Times New Roman"/>
              <w:noProof/>
              <w:webHidden/>
              <w:rPrChange w:id="49" w:author="thanh" w:date="2021-05-03T15:11:00Z">
                <w:rPr>
                  <w:noProof/>
                  <w:webHidden/>
                  <w:color w:val="0563C1" w:themeColor="hyperlink"/>
                  <w:u w:val="single"/>
                </w:rPr>
              </w:rPrChange>
            </w:rPr>
            <w:tab/>
          </w:r>
          <w:r w:rsidRPr="006E7372">
            <w:rPr>
              <w:rFonts w:ascii="Times New Roman" w:hAnsi="Times New Roman" w:cs="Times New Roman"/>
              <w:noProof/>
              <w:webHidden/>
              <w:rPrChange w:id="5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51" w:author="thanh" w:date="2021-05-03T15:11:00Z">
                <w:rPr>
                  <w:noProof/>
                  <w:webHidden/>
                  <w:color w:val="0563C1" w:themeColor="hyperlink"/>
                  <w:u w:val="single"/>
                </w:rPr>
              </w:rPrChange>
            </w:rPr>
            <w:instrText xml:space="preserve"> PAGEREF _Toc70761472 \h </w:instrText>
          </w:r>
          <w:r w:rsidRPr="006E7372">
            <w:rPr>
              <w:rFonts w:ascii="Times New Roman" w:hAnsi="Times New Roman" w:cs="Times New Roman"/>
              <w:noProof/>
              <w:webHidden/>
              <w:rPrChange w:id="5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5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54" w:author="thanh" w:date="2021-05-03T15:11:00Z">
                <w:rPr>
                  <w:noProof/>
                  <w:webHidden/>
                  <w:color w:val="0563C1" w:themeColor="hyperlink"/>
                  <w:u w:val="single"/>
                </w:rPr>
              </w:rPrChange>
            </w:rPr>
            <w:t>9</w:t>
          </w:r>
          <w:r w:rsidRPr="006E7372">
            <w:rPr>
              <w:rFonts w:ascii="Times New Roman" w:hAnsi="Times New Roman" w:cs="Times New Roman"/>
              <w:noProof/>
              <w:webHidden/>
              <w:rPrChange w:id="55" w:author="thanh" w:date="2021-05-03T15:11:00Z">
                <w:rPr>
                  <w:noProof/>
                  <w:webHidden/>
                  <w:color w:val="0563C1" w:themeColor="hyperlink"/>
                  <w:u w:val="single"/>
                </w:rPr>
              </w:rPrChange>
            </w:rPr>
            <w:fldChar w:fldCharType="end"/>
          </w:r>
          <w:r w:rsidRPr="006E7372">
            <w:rPr>
              <w:rFonts w:ascii="Times New Roman" w:hAnsi="Times New Roman" w:cs="Times New Roman"/>
              <w:rPrChange w:id="56" w:author="thanh" w:date="2021-05-03T15:11:00Z">
                <w:rPr>
                  <w:color w:val="0563C1" w:themeColor="hyperlink"/>
                  <w:u w:val="single"/>
                </w:rPr>
              </w:rPrChange>
            </w:rPr>
            <w:fldChar w:fldCharType="end"/>
          </w:r>
        </w:p>
        <w:p w14:paraId="70386A28"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57" w:author="thanh" w:date="2021-05-03T15:11:00Z">
                <w:rPr>
                  <w:rFonts w:asciiTheme="minorHAnsi" w:eastAsiaTheme="minorEastAsia" w:hAnsiTheme="minorHAnsi"/>
                  <w:noProof/>
                  <w:sz w:val="22"/>
                </w:rPr>
              </w:rPrChange>
            </w:rPr>
          </w:pPr>
          <w:r w:rsidRPr="006E7372">
            <w:rPr>
              <w:rFonts w:ascii="Times New Roman" w:hAnsi="Times New Roman" w:cs="Times New Roman"/>
              <w:rPrChange w:id="58" w:author="thanh" w:date="2021-05-03T15:11:00Z">
                <w:rPr>
                  <w:color w:val="0563C1" w:themeColor="hyperlink"/>
                  <w:u w:val="single"/>
                </w:rPr>
              </w:rPrChange>
            </w:rPr>
            <w:fldChar w:fldCharType="begin"/>
          </w:r>
          <w:r w:rsidRPr="006E7372">
            <w:rPr>
              <w:rFonts w:ascii="Times New Roman" w:hAnsi="Times New Roman" w:cs="Times New Roman"/>
              <w:rPrChange w:id="59" w:author="thanh" w:date="2021-05-03T15:11:00Z">
                <w:rPr>
                  <w:color w:val="0563C1" w:themeColor="hyperlink"/>
                  <w:u w:val="single"/>
                </w:rPr>
              </w:rPrChange>
            </w:rPr>
            <w:instrText>HYPERLINK \l "_Toc70761473"</w:instrText>
          </w:r>
          <w:r w:rsidRPr="006E7372">
            <w:rPr>
              <w:rFonts w:ascii="Times New Roman" w:hAnsi="Times New Roman" w:cs="Times New Roman"/>
              <w:rPrChange w:id="6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61" w:author="thanh" w:date="2021-05-03T15:11:00Z">
                <w:rPr>
                  <w:rStyle w:val="Hyperlink"/>
                  <w:rFonts w:cs="Times New Roman"/>
                  <w:noProof/>
                </w:rPr>
              </w:rPrChange>
            </w:rPr>
            <w:t>1.1.1</w:t>
          </w:r>
          <w:r w:rsidRPr="006E7372">
            <w:rPr>
              <w:rFonts w:ascii="Times New Roman" w:eastAsiaTheme="minorEastAsia" w:hAnsi="Times New Roman" w:cs="Times New Roman"/>
              <w:noProof/>
              <w:sz w:val="22"/>
              <w:rPrChange w:id="6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63" w:author="thanh" w:date="2021-05-03T15:11:00Z">
                <w:rPr>
                  <w:rStyle w:val="Hyperlink"/>
                  <w:rFonts w:cs="Times New Roman"/>
                  <w:noProof/>
                </w:rPr>
              </w:rPrChange>
            </w:rPr>
            <w:t>Đầu vào</w:t>
          </w:r>
          <w:r w:rsidRPr="006E7372">
            <w:rPr>
              <w:rFonts w:ascii="Times New Roman" w:hAnsi="Times New Roman" w:cs="Times New Roman"/>
              <w:noProof/>
              <w:webHidden/>
              <w:rPrChange w:id="64" w:author="thanh" w:date="2021-05-03T15:11:00Z">
                <w:rPr>
                  <w:noProof/>
                  <w:webHidden/>
                  <w:color w:val="0563C1" w:themeColor="hyperlink"/>
                  <w:u w:val="single"/>
                </w:rPr>
              </w:rPrChange>
            </w:rPr>
            <w:tab/>
          </w:r>
          <w:r w:rsidRPr="006E7372">
            <w:rPr>
              <w:rFonts w:ascii="Times New Roman" w:hAnsi="Times New Roman" w:cs="Times New Roman"/>
              <w:noProof/>
              <w:webHidden/>
              <w:rPrChange w:id="6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66" w:author="thanh" w:date="2021-05-03T15:11:00Z">
                <w:rPr>
                  <w:noProof/>
                  <w:webHidden/>
                  <w:color w:val="0563C1" w:themeColor="hyperlink"/>
                  <w:u w:val="single"/>
                </w:rPr>
              </w:rPrChange>
            </w:rPr>
            <w:instrText xml:space="preserve"> PAGEREF _Toc70761473 \h </w:instrText>
          </w:r>
          <w:r w:rsidRPr="006E7372">
            <w:rPr>
              <w:rFonts w:ascii="Times New Roman" w:hAnsi="Times New Roman" w:cs="Times New Roman"/>
              <w:noProof/>
              <w:webHidden/>
              <w:rPrChange w:id="6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6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69" w:author="thanh" w:date="2021-05-03T15:11:00Z">
                <w:rPr>
                  <w:noProof/>
                  <w:webHidden/>
                  <w:color w:val="0563C1" w:themeColor="hyperlink"/>
                  <w:u w:val="single"/>
                </w:rPr>
              </w:rPrChange>
            </w:rPr>
            <w:t>9</w:t>
          </w:r>
          <w:r w:rsidRPr="006E7372">
            <w:rPr>
              <w:rFonts w:ascii="Times New Roman" w:hAnsi="Times New Roman" w:cs="Times New Roman"/>
              <w:noProof/>
              <w:webHidden/>
              <w:rPrChange w:id="70" w:author="thanh" w:date="2021-05-03T15:11:00Z">
                <w:rPr>
                  <w:noProof/>
                  <w:webHidden/>
                  <w:color w:val="0563C1" w:themeColor="hyperlink"/>
                  <w:u w:val="single"/>
                </w:rPr>
              </w:rPrChange>
            </w:rPr>
            <w:fldChar w:fldCharType="end"/>
          </w:r>
          <w:r w:rsidRPr="006E7372">
            <w:rPr>
              <w:rFonts w:ascii="Times New Roman" w:hAnsi="Times New Roman" w:cs="Times New Roman"/>
              <w:rPrChange w:id="71" w:author="thanh" w:date="2021-05-03T15:11:00Z">
                <w:rPr>
                  <w:color w:val="0563C1" w:themeColor="hyperlink"/>
                  <w:u w:val="single"/>
                </w:rPr>
              </w:rPrChange>
            </w:rPr>
            <w:fldChar w:fldCharType="end"/>
          </w:r>
        </w:p>
        <w:p w14:paraId="3F4D85FB"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72" w:author="thanh" w:date="2021-05-03T15:11:00Z">
                <w:rPr>
                  <w:rFonts w:asciiTheme="minorHAnsi" w:eastAsiaTheme="minorEastAsia" w:hAnsiTheme="minorHAnsi"/>
                  <w:noProof/>
                  <w:sz w:val="22"/>
                </w:rPr>
              </w:rPrChange>
            </w:rPr>
          </w:pPr>
          <w:r w:rsidRPr="006E7372">
            <w:rPr>
              <w:rFonts w:ascii="Times New Roman" w:hAnsi="Times New Roman" w:cs="Times New Roman"/>
              <w:rPrChange w:id="73" w:author="thanh" w:date="2021-05-03T15:11:00Z">
                <w:rPr>
                  <w:color w:val="0563C1" w:themeColor="hyperlink"/>
                  <w:u w:val="single"/>
                </w:rPr>
              </w:rPrChange>
            </w:rPr>
            <w:fldChar w:fldCharType="begin"/>
          </w:r>
          <w:r w:rsidRPr="006E7372">
            <w:rPr>
              <w:rFonts w:ascii="Times New Roman" w:hAnsi="Times New Roman" w:cs="Times New Roman"/>
              <w:rPrChange w:id="74" w:author="thanh" w:date="2021-05-03T15:11:00Z">
                <w:rPr>
                  <w:color w:val="0563C1" w:themeColor="hyperlink"/>
                  <w:u w:val="single"/>
                </w:rPr>
              </w:rPrChange>
            </w:rPr>
            <w:instrText>HYPERLINK \l "_Toc70761474"</w:instrText>
          </w:r>
          <w:r w:rsidRPr="006E7372">
            <w:rPr>
              <w:rFonts w:ascii="Times New Roman" w:hAnsi="Times New Roman" w:cs="Times New Roman"/>
              <w:rPrChange w:id="7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76" w:author="thanh" w:date="2021-05-03T15:11:00Z">
                <w:rPr>
                  <w:rStyle w:val="Hyperlink"/>
                  <w:rFonts w:cs="Times New Roman"/>
                  <w:noProof/>
                </w:rPr>
              </w:rPrChange>
            </w:rPr>
            <w:t>1.1.2</w:t>
          </w:r>
          <w:r w:rsidRPr="006E7372">
            <w:rPr>
              <w:rFonts w:ascii="Times New Roman" w:eastAsiaTheme="minorEastAsia" w:hAnsi="Times New Roman" w:cs="Times New Roman"/>
              <w:noProof/>
              <w:sz w:val="22"/>
              <w:rPrChange w:id="7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78" w:author="thanh" w:date="2021-05-03T15:11:00Z">
                <w:rPr>
                  <w:rStyle w:val="Hyperlink"/>
                  <w:rFonts w:cs="Times New Roman"/>
                  <w:noProof/>
                </w:rPr>
              </w:rPrChange>
            </w:rPr>
            <w:t>Tiêu chí</w:t>
          </w:r>
          <w:r w:rsidRPr="006E7372">
            <w:rPr>
              <w:rFonts w:ascii="Times New Roman" w:hAnsi="Times New Roman" w:cs="Times New Roman"/>
              <w:noProof/>
              <w:webHidden/>
              <w:rPrChange w:id="79" w:author="thanh" w:date="2021-05-03T15:11:00Z">
                <w:rPr>
                  <w:noProof/>
                  <w:webHidden/>
                  <w:color w:val="0563C1" w:themeColor="hyperlink"/>
                  <w:u w:val="single"/>
                </w:rPr>
              </w:rPrChange>
            </w:rPr>
            <w:tab/>
          </w:r>
          <w:r w:rsidRPr="006E7372">
            <w:rPr>
              <w:rFonts w:ascii="Times New Roman" w:hAnsi="Times New Roman" w:cs="Times New Roman"/>
              <w:noProof/>
              <w:webHidden/>
              <w:rPrChange w:id="8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81" w:author="thanh" w:date="2021-05-03T15:11:00Z">
                <w:rPr>
                  <w:noProof/>
                  <w:webHidden/>
                  <w:color w:val="0563C1" w:themeColor="hyperlink"/>
                  <w:u w:val="single"/>
                </w:rPr>
              </w:rPrChange>
            </w:rPr>
            <w:instrText xml:space="preserve"> PAGEREF _Toc70761474 \h </w:instrText>
          </w:r>
          <w:r w:rsidRPr="006E7372">
            <w:rPr>
              <w:rFonts w:ascii="Times New Roman" w:hAnsi="Times New Roman" w:cs="Times New Roman"/>
              <w:noProof/>
              <w:webHidden/>
              <w:rPrChange w:id="8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8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84" w:author="thanh" w:date="2021-05-03T15:11:00Z">
                <w:rPr>
                  <w:noProof/>
                  <w:webHidden/>
                  <w:color w:val="0563C1" w:themeColor="hyperlink"/>
                  <w:u w:val="single"/>
                </w:rPr>
              </w:rPrChange>
            </w:rPr>
            <w:t>9</w:t>
          </w:r>
          <w:r w:rsidRPr="006E7372">
            <w:rPr>
              <w:rFonts w:ascii="Times New Roman" w:hAnsi="Times New Roman" w:cs="Times New Roman"/>
              <w:noProof/>
              <w:webHidden/>
              <w:rPrChange w:id="85" w:author="thanh" w:date="2021-05-03T15:11:00Z">
                <w:rPr>
                  <w:noProof/>
                  <w:webHidden/>
                  <w:color w:val="0563C1" w:themeColor="hyperlink"/>
                  <w:u w:val="single"/>
                </w:rPr>
              </w:rPrChange>
            </w:rPr>
            <w:fldChar w:fldCharType="end"/>
          </w:r>
          <w:r w:rsidRPr="006E7372">
            <w:rPr>
              <w:rFonts w:ascii="Times New Roman" w:hAnsi="Times New Roman" w:cs="Times New Roman"/>
              <w:rPrChange w:id="86" w:author="thanh" w:date="2021-05-03T15:11:00Z">
                <w:rPr>
                  <w:color w:val="0563C1" w:themeColor="hyperlink"/>
                  <w:u w:val="single"/>
                </w:rPr>
              </w:rPrChange>
            </w:rPr>
            <w:fldChar w:fldCharType="end"/>
          </w:r>
        </w:p>
        <w:p w14:paraId="1C19B4FE"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87" w:author="thanh" w:date="2021-05-03T15:11:00Z">
                <w:rPr>
                  <w:rFonts w:asciiTheme="minorHAnsi" w:eastAsiaTheme="minorEastAsia" w:hAnsiTheme="minorHAnsi"/>
                  <w:noProof/>
                  <w:sz w:val="22"/>
                </w:rPr>
              </w:rPrChange>
            </w:rPr>
          </w:pPr>
          <w:r w:rsidRPr="006E7372">
            <w:rPr>
              <w:rFonts w:ascii="Times New Roman" w:hAnsi="Times New Roman" w:cs="Times New Roman"/>
              <w:rPrChange w:id="88" w:author="thanh" w:date="2021-05-03T15:11:00Z">
                <w:rPr>
                  <w:color w:val="0563C1" w:themeColor="hyperlink"/>
                  <w:u w:val="single"/>
                </w:rPr>
              </w:rPrChange>
            </w:rPr>
            <w:fldChar w:fldCharType="begin"/>
          </w:r>
          <w:r w:rsidRPr="006E7372">
            <w:rPr>
              <w:rFonts w:ascii="Times New Roman" w:hAnsi="Times New Roman" w:cs="Times New Roman"/>
              <w:rPrChange w:id="89" w:author="thanh" w:date="2021-05-03T15:11:00Z">
                <w:rPr>
                  <w:color w:val="0563C1" w:themeColor="hyperlink"/>
                  <w:u w:val="single"/>
                </w:rPr>
              </w:rPrChange>
            </w:rPr>
            <w:instrText>HYPERLINK \l "_Toc70761475"</w:instrText>
          </w:r>
          <w:r w:rsidRPr="006E7372">
            <w:rPr>
              <w:rFonts w:ascii="Times New Roman" w:hAnsi="Times New Roman" w:cs="Times New Roman"/>
              <w:rPrChange w:id="9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91" w:author="thanh" w:date="2021-05-03T15:11:00Z">
                <w:rPr>
                  <w:rStyle w:val="Hyperlink"/>
                  <w:rFonts w:cs="Times New Roman"/>
                  <w:noProof/>
                </w:rPr>
              </w:rPrChange>
            </w:rPr>
            <w:t>1.1.3</w:t>
          </w:r>
          <w:r w:rsidRPr="006E7372">
            <w:rPr>
              <w:rFonts w:ascii="Times New Roman" w:eastAsiaTheme="minorEastAsia" w:hAnsi="Times New Roman" w:cs="Times New Roman"/>
              <w:noProof/>
              <w:sz w:val="22"/>
              <w:rPrChange w:id="9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93" w:author="thanh" w:date="2021-05-03T15:11:00Z">
                <w:rPr>
                  <w:rStyle w:val="Hyperlink"/>
                  <w:rFonts w:cs="Times New Roman"/>
                  <w:noProof/>
                </w:rPr>
              </w:rPrChange>
            </w:rPr>
            <w:t>Đầu ra</w:t>
          </w:r>
          <w:r w:rsidRPr="006E7372">
            <w:rPr>
              <w:rFonts w:ascii="Times New Roman" w:hAnsi="Times New Roman" w:cs="Times New Roman"/>
              <w:noProof/>
              <w:webHidden/>
              <w:rPrChange w:id="94" w:author="thanh" w:date="2021-05-03T15:11:00Z">
                <w:rPr>
                  <w:noProof/>
                  <w:webHidden/>
                  <w:color w:val="0563C1" w:themeColor="hyperlink"/>
                  <w:u w:val="single"/>
                </w:rPr>
              </w:rPrChange>
            </w:rPr>
            <w:tab/>
          </w:r>
          <w:r w:rsidRPr="006E7372">
            <w:rPr>
              <w:rFonts w:ascii="Times New Roman" w:hAnsi="Times New Roman" w:cs="Times New Roman"/>
              <w:noProof/>
              <w:webHidden/>
              <w:rPrChange w:id="9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96" w:author="thanh" w:date="2021-05-03T15:11:00Z">
                <w:rPr>
                  <w:noProof/>
                  <w:webHidden/>
                  <w:color w:val="0563C1" w:themeColor="hyperlink"/>
                  <w:u w:val="single"/>
                </w:rPr>
              </w:rPrChange>
            </w:rPr>
            <w:instrText xml:space="preserve"> PAGEREF _Toc70761475 \h </w:instrText>
          </w:r>
          <w:r w:rsidRPr="006E7372">
            <w:rPr>
              <w:rFonts w:ascii="Times New Roman" w:hAnsi="Times New Roman" w:cs="Times New Roman"/>
              <w:noProof/>
              <w:webHidden/>
              <w:rPrChange w:id="9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9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99" w:author="thanh" w:date="2021-05-03T15:11:00Z">
                <w:rPr>
                  <w:noProof/>
                  <w:webHidden/>
                  <w:color w:val="0563C1" w:themeColor="hyperlink"/>
                  <w:u w:val="single"/>
                </w:rPr>
              </w:rPrChange>
            </w:rPr>
            <w:t>9</w:t>
          </w:r>
          <w:r w:rsidRPr="006E7372">
            <w:rPr>
              <w:rFonts w:ascii="Times New Roman" w:hAnsi="Times New Roman" w:cs="Times New Roman"/>
              <w:noProof/>
              <w:webHidden/>
              <w:rPrChange w:id="100" w:author="thanh" w:date="2021-05-03T15:11:00Z">
                <w:rPr>
                  <w:noProof/>
                  <w:webHidden/>
                  <w:color w:val="0563C1" w:themeColor="hyperlink"/>
                  <w:u w:val="single"/>
                </w:rPr>
              </w:rPrChange>
            </w:rPr>
            <w:fldChar w:fldCharType="end"/>
          </w:r>
          <w:r w:rsidRPr="006E7372">
            <w:rPr>
              <w:rFonts w:ascii="Times New Roman" w:hAnsi="Times New Roman" w:cs="Times New Roman"/>
              <w:rPrChange w:id="101" w:author="thanh" w:date="2021-05-03T15:11:00Z">
                <w:rPr>
                  <w:color w:val="0563C1" w:themeColor="hyperlink"/>
                  <w:u w:val="single"/>
                </w:rPr>
              </w:rPrChange>
            </w:rPr>
            <w:fldChar w:fldCharType="end"/>
          </w:r>
        </w:p>
        <w:p w14:paraId="214140B4"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102" w:author="thanh" w:date="2021-05-03T15:11:00Z">
                <w:rPr>
                  <w:rFonts w:asciiTheme="minorHAnsi" w:eastAsiaTheme="minorEastAsia" w:hAnsiTheme="minorHAnsi"/>
                  <w:noProof/>
                  <w:sz w:val="22"/>
                </w:rPr>
              </w:rPrChange>
            </w:rPr>
          </w:pPr>
          <w:r w:rsidRPr="006E7372">
            <w:rPr>
              <w:rFonts w:ascii="Times New Roman" w:hAnsi="Times New Roman" w:cs="Times New Roman"/>
              <w:rPrChange w:id="103" w:author="thanh" w:date="2021-05-03T15:11:00Z">
                <w:rPr>
                  <w:color w:val="0563C1" w:themeColor="hyperlink"/>
                  <w:u w:val="single"/>
                </w:rPr>
              </w:rPrChange>
            </w:rPr>
            <w:fldChar w:fldCharType="begin"/>
          </w:r>
          <w:r w:rsidRPr="006E7372">
            <w:rPr>
              <w:rFonts w:ascii="Times New Roman" w:hAnsi="Times New Roman" w:cs="Times New Roman"/>
              <w:rPrChange w:id="104" w:author="thanh" w:date="2021-05-03T15:11:00Z">
                <w:rPr>
                  <w:color w:val="0563C1" w:themeColor="hyperlink"/>
                  <w:u w:val="single"/>
                </w:rPr>
              </w:rPrChange>
            </w:rPr>
            <w:instrText>HYPERLINK \l "_Toc70761476"</w:instrText>
          </w:r>
          <w:r w:rsidRPr="006E7372">
            <w:rPr>
              <w:rFonts w:ascii="Times New Roman" w:hAnsi="Times New Roman" w:cs="Times New Roman"/>
              <w:rPrChange w:id="10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06" w:author="thanh" w:date="2021-05-03T15:11:00Z">
                <w:rPr>
                  <w:rStyle w:val="Hyperlink"/>
                  <w:rFonts w:cs="Times New Roman"/>
                  <w:noProof/>
                </w:rPr>
              </w:rPrChange>
            </w:rPr>
            <w:t>1.2</w:t>
          </w:r>
          <w:r w:rsidRPr="006E7372">
            <w:rPr>
              <w:rFonts w:ascii="Times New Roman" w:eastAsiaTheme="minorEastAsia" w:hAnsi="Times New Roman" w:cs="Times New Roman"/>
              <w:noProof/>
              <w:sz w:val="22"/>
              <w:rPrChange w:id="10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08" w:author="thanh" w:date="2021-05-03T15:11:00Z">
                <w:rPr>
                  <w:rStyle w:val="Hyperlink"/>
                  <w:rFonts w:cs="Times New Roman"/>
                  <w:noProof/>
                </w:rPr>
              </w:rPrChange>
            </w:rPr>
            <w:t>Một số nghiên cứu liên quan</w:t>
          </w:r>
          <w:r w:rsidRPr="006E7372">
            <w:rPr>
              <w:rFonts w:ascii="Times New Roman" w:hAnsi="Times New Roman" w:cs="Times New Roman"/>
              <w:noProof/>
              <w:webHidden/>
              <w:rPrChange w:id="109" w:author="thanh" w:date="2021-05-03T15:11:00Z">
                <w:rPr>
                  <w:noProof/>
                  <w:webHidden/>
                  <w:color w:val="0563C1" w:themeColor="hyperlink"/>
                  <w:u w:val="single"/>
                </w:rPr>
              </w:rPrChange>
            </w:rPr>
            <w:tab/>
          </w:r>
          <w:r w:rsidRPr="006E7372">
            <w:rPr>
              <w:rFonts w:ascii="Times New Roman" w:hAnsi="Times New Roman" w:cs="Times New Roman"/>
              <w:noProof/>
              <w:webHidden/>
              <w:rPrChange w:id="11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11" w:author="thanh" w:date="2021-05-03T15:11:00Z">
                <w:rPr>
                  <w:noProof/>
                  <w:webHidden/>
                  <w:color w:val="0563C1" w:themeColor="hyperlink"/>
                  <w:u w:val="single"/>
                </w:rPr>
              </w:rPrChange>
            </w:rPr>
            <w:instrText xml:space="preserve"> PAGEREF _Toc70761476 \h </w:instrText>
          </w:r>
          <w:r w:rsidRPr="006E7372">
            <w:rPr>
              <w:rFonts w:ascii="Times New Roman" w:hAnsi="Times New Roman" w:cs="Times New Roman"/>
              <w:noProof/>
              <w:webHidden/>
              <w:rPrChange w:id="11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1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14" w:author="thanh" w:date="2021-05-03T15:11:00Z">
                <w:rPr>
                  <w:noProof/>
                  <w:webHidden/>
                  <w:color w:val="0563C1" w:themeColor="hyperlink"/>
                  <w:u w:val="single"/>
                </w:rPr>
              </w:rPrChange>
            </w:rPr>
            <w:t>10</w:t>
          </w:r>
          <w:r w:rsidRPr="006E7372">
            <w:rPr>
              <w:rFonts w:ascii="Times New Roman" w:hAnsi="Times New Roman" w:cs="Times New Roman"/>
              <w:noProof/>
              <w:webHidden/>
              <w:rPrChange w:id="115" w:author="thanh" w:date="2021-05-03T15:11:00Z">
                <w:rPr>
                  <w:noProof/>
                  <w:webHidden/>
                  <w:color w:val="0563C1" w:themeColor="hyperlink"/>
                  <w:u w:val="single"/>
                </w:rPr>
              </w:rPrChange>
            </w:rPr>
            <w:fldChar w:fldCharType="end"/>
          </w:r>
          <w:r w:rsidRPr="006E7372">
            <w:rPr>
              <w:rFonts w:ascii="Times New Roman" w:hAnsi="Times New Roman" w:cs="Times New Roman"/>
              <w:rPrChange w:id="116" w:author="thanh" w:date="2021-05-03T15:11:00Z">
                <w:rPr>
                  <w:color w:val="0563C1" w:themeColor="hyperlink"/>
                  <w:u w:val="single"/>
                </w:rPr>
              </w:rPrChange>
            </w:rPr>
            <w:fldChar w:fldCharType="end"/>
          </w:r>
        </w:p>
        <w:p w14:paraId="5F5BF75B"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117" w:author="thanh" w:date="2021-05-03T15:11:00Z">
                <w:rPr>
                  <w:rFonts w:asciiTheme="minorHAnsi" w:eastAsiaTheme="minorEastAsia" w:hAnsiTheme="minorHAnsi"/>
                  <w:noProof/>
                  <w:sz w:val="22"/>
                </w:rPr>
              </w:rPrChange>
            </w:rPr>
          </w:pPr>
          <w:r w:rsidRPr="006E7372">
            <w:rPr>
              <w:rFonts w:ascii="Times New Roman" w:hAnsi="Times New Roman" w:cs="Times New Roman"/>
              <w:rPrChange w:id="118" w:author="thanh" w:date="2021-05-03T15:11:00Z">
                <w:rPr>
                  <w:color w:val="0563C1" w:themeColor="hyperlink"/>
                  <w:u w:val="single"/>
                </w:rPr>
              </w:rPrChange>
            </w:rPr>
            <w:fldChar w:fldCharType="begin"/>
          </w:r>
          <w:r w:rsidRPr="006E7372">
            <w:rPr>
              <w:rFonts w:ascii="Times New Roman" w:hAnsi="Times New Roman" w:cs="Times New Roman"/>
              <w:rPrChange w:id="119" w:author="thanh" w:date="2021-05-03T15:11:00Z">
                <w:rPr>
                  <w:color w:val="0563C1" w:themeColor="hyperlink"/>
                  <w:u w:val="single"/>
                </w:rPr>
              </w:rPrChange>
            </w:rPr>
            <w:instrText>HYPERLINK \l "_Toc70761477"</w:instrText>
          </w:r>
          <w:r w:rsidRPr="006E7372">
            <w:rPr>
              <w:rFonts w:ascii="Times New Roman" w:hAnsi="Times New Roman" w:cs="Times New Roman"/>
              <w:rPrChange w:id="12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21" w:author="thanh" w:date="2021-05-03T15:11:00Z">
                <w:rPr>
                  <w:rStyle w:val="Hyperlink"/>
                  <w:rFonts w:cs="Times New Roman"/>
                  <w:noProof/>
                </w:rPr>
              </w:rPrChange>
            </w:rPr>
            <w:t>1.2.1</w:t>
          </w:r>
          <w:r w:rsidRPr="006E7372">
            <w:rPr>
              <w:rFonts w:ascii="Times New Roman" w:eastAsiaTheme="minorEastAsia" w:hAnsi="Times New Roman" w:cs="Times New Roman"/>
              <w:noProof/>
              <w:sz w:val="22"/>
              <w:rPrChange w:id="12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23" w:author="thanh" w:date="2021-05-03T15:11:00Z">
                <w:rPr>
                  <w:rStyle w:val="Hyperlink"/>
                  <w:rFonts w:cs="Times New Roman"/>
                  <w:noProof/>
                </w:rPr>
              </w:rPrChange>
            </w:rPr>
            <w:t>Cắt vật liệu dạng thanh đồng nhất</w:t>
          </w:r>
          <w:r w:rsidRPr="006E7372">
            <w:rPr>
              <w:rFonts w:ascii="Times New Roman" w:hAnsi="Times New Roman" w:cs="Times New Roman"/>
              <w:noProof/>
              <w:webHidden/>
              <w:rPrChange w:id="124" w:author="thanh" w:date="2021-05-03T15:11:00Z">
                <w:rPr>
                  <w:noProof/>
                  <w:webHidden/>
                  <w:color w:val="0563C1" w:themeColor="hyperlink"/>
                  <w:u w:val="single"/>
                </w:rPr>
              </w:rPrChange>
            </w:rPr>
            <w:tab/>
          </w:r>
          <w:r w:rsidRPr="006E7372">
            <w:rPr>
              <w:rFonts w:ascii="Times New Roman" w:hAnsi="Times New Roman" w:cs="Times New Roman"/>
              <w:noProof/>
              <w:webHidden/>
              <w:rPrChange w:id="12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26" w:author="thanh" w:date="2021-05-03T15:11:00Z">
                <w:rPr>
                  <w:noProof/>
                  <w:webHidden/>
                  <w:color w:val="0563C1" w:themeColor="hyperlink"/>
                  <w:u w:val="single"/>
                </w:rPr>
              </w:rPrChange>
            </w:rPr>
            <w:instrText xml:space="preserve"> PAGEREF _Toc70761477 \h </w:instrText>
          </w:r>
          <w:r w:rsidRPr="006E7372">
            <w:rPr>
              <w:rFonts w:ascii="Times New Roman" w:hAnsi="Times New Roman" w:cs="Times New Roman"/>
              <w:noProof/>
              <w:webHidden/>
              <w:rPrChange w:id="12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2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29" w:author="thanh" w:date="2021-05-03T15:11:00Z">
                <w:rPr>
                  <w:noProof/>
                  <w:webHidden/>
                  <w:color w:val="0563C1" w:themeColor="hyperlink"/>
                  <w:u w:val="single"/>
                </w:rPr>
              </w:rPrChange>
            </w:rPr>
            <w:t>10</w:t>
          </w:r>
          <w:r w:rsidRPr="006E7372">
            <w:rPr>
              <w:rFonts w:ascii="Times New Roman" w:hAnsi="Times New Roman" w:cs="Times New Roman"/>
              <w:noProof/>
              <w:webHidden/>
              <w:rPrChange w:id="130" w:author="thanh" w:date="2021-05-03T15:11:00Z">
                <w:rPr>
                  <w:noProof/>
                  <w:webHidden/>
                  <w:color w:val="0563C1" w:themeColor="hyperlink"/>
                  <w:u w:val="single"/>
                </w:rPr>
              </w:rPrChange>
            </w:rPr>
            <w:fldChar w:fldCharType="end"/>
          </w:r>
          <w:r w:rsidRPr="006E7372">
            <w:rPr>
              <w:rFonts w:ascii="Times New Roman" w:hAnsi="Times New Roman" w:cs="Times New Roman"/>
              <w:rPrChange w:id="131" w:author="thanh" w:date="2021-05-03T15:11:00Z">
                <w:rPr>
                  <w:color w:val="0563C1" w:themeColor="hyperlink"/>
                  <w:u w:val="single"/>
                </w:rPr>
              </w:rPrChange>
            </w:rPr>
            <w:fldChar w:fldCharType="end"/>
          </w:r>
        </w:p>
        <w:p w14:paraId="662D4036"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132" w:author="thanh" w:date="2021-05-03T15:11:00Z">
                <w:rPr>
                  <w:rFonts w:asciiTheme="minorHAnsi" w:eastAsiaTheme="minorEastAsia" w:hAnsiTheme="minorHAnsi"/>
                  <w:noProof/>
                  <w:sz w:val="22"/>
                </w:rPr>
              </w:rPrChange>
            </w:rPr>
          </w:pPr>
          <w:r w:rsidRPr="006E7372">
            <w:rPr>
              <w:rFonts w:ascii="Times New Roman" w:hAnsi="Times New Roman" w:cs="Times New Roman"/>
              <w:rPrChange w:id="133" w:author="thanh" w:date="2021-05-03T15:11:00Z">
                <w:rPr>
                  <w:color w:val="0563C1" w:themeColor="hyperlink"/>
                  <w:u w:val="single"/>
                </w:rPr>
              </w:rPrChange>
            </w:rPr>
            <w:fldChar w:fldCharType="begin"/>
          </w:r>
          <w:r w:rsidRPr="006E7372">
            <w:rPr>
              <w:rFonts w:ascii="Times New Roman" w:hAnsi="Times New Roman" w:cs="Times New Roman"/>
              <w:rPrChange w:id="134" w:author="thanh" w:date="2021-05-03T15:11:00Z">
                <w:rPr>
                  <w:color w:val="0563C1" w:themeColor="hyperlink"/>
                  <w:u w:val="single"/>
                </w:rPr>
              </w:rPrChange>
            </w:rPr>
            <w:instrText>HYPERLINK \l "_Toc70761478"</w:instrText>
          </w:r>
          <w:r w:rsidRPr="006E7372">
            <w:rPr>
              <w:rFonts w:ascii="Times New Roman" w:hAnsi="Times New Roman" w:cs="Times New Roman"/>
              <w:rPrChange w:id="13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36" w:author="thanh" w:date="2021-05-03T15:11:00Z">
                <w:rPr>
                  <w:rStyle w:val="Hyperlink"/>
                  <w:rFonts w:cs="Times New Roman"/>
                  <w:noProof/>
                </w:rPr>
              </w:rPrChange>
            </w:rPr>
            <w:t>1.2.2</w:t>
          </w:r>
          <w:r w:rsidRPr="006E7372">
            <w:rPr>
              <w:rFonts w:ascii="Times New Roman" w:eastAsiaTheme="minorEastAsia" w:hAnsi="Times New Roman" w:cs="Times New Roman"/>
              <w:noProof/>
              <w:sz w:val="22"/>
              <w:rPrChange w:id="13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38" w:author="thanh" w:date="2021-05-03T15:11:00Z">
                <w:rPr>
                  <w:rStyle w:val="Hyperlink"/>
                  <w:rFonts w:cs="Times New Roman"/>
                  <w:noProof/>
                </w:rPr>
              </w:rPrChange>
            </w:rPr>
            <w:t>Cắt vật liệu dạng thanh không đồng nhất</w:t>
          </w:r>
          <w:r w:rsidRPr="006E7372">
            <w:rPr>
              <w:rFonts w:ascii="Times New Roman" w:hAnsi="Times New Roman" w:cs="Times New Roman"/>
              <w:noProof/>
              <w:webHidden/>
              <w:rPrChange w:id="139" w:author="thanh" w:date="2021-05-03T15:11:00Z">
                <w:rPr>
                  <w:noProof/>
                  <w:webHidden/>
                  <w:color w:val="0563C1" w:themeColor="hyperlink"/>
                  <w:u w:val="single"/>
                </w:rPr>
              </w:rPrChange>
            </w:rPr>
            <w:tab/>
          </w:r>
          <w:r w:rsidRPr="006E7372">
            <w:rPr>
              <w:rFonts w:ascii="Times New Roman" w:hAnsi="Times New Roman" w:cs="Times New Roman"/>
              <w:noProof/>
              <w:webHidden/>
              <w:rPrChange w:id="14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41" w:author="thanh" w:date="2021-05-03T15:11:00Z">
                <w:rPr>
                  <w:noProof/>
                  <w:webHidden/>
                  <w:color w:val="0563C1" w:themeColor="hyperlink"/>
                  <w:u w:val="single"/>
                </w:rPr>
              </w:rPrChange>
            </w:rPr>
            <w:instrText xml:space="preserve"> PAGEREF _Toc70761478 \h </w:instrText>
          </w:r>
          <w:r w:rsidRPr="006E7372">
            <w:rPr>
              <w:rFonts w:ascii="Times New Roman" w:hAnsi="Times New Roman" w:cs="Times New Roman"/>
              <w:noProof/>
              <w:webHidden/>
              <w:rPrChange w:id="14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4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44" w:author="thanh" w:date="2021-05-03T15:11:00Z">
                <w:rPr>
                  <w:noProof/>
                  <w:webHidden/>
                  <w:color w:val="0563C1" w:themeColor="hyperlink"/>
                  <w:u w:val="single"/>
                </w:rPr>
              </w:rPrChange>
            </w:rPr>
            <w:t>15</w:t>
          </w:r>
          <w:r w:rsidRPr="006E7372">
            <w:rPr>
              <w:rFonts w:ascii="Times New Roman" w:hAnsi="Times New Roman" w:cs="Times New Roman"/>
              <w:noProof/>
              <w:webHidden/>
              <w:rPrChange w:id="145" w:author="thanh" w:date="2021-05-03T15:11:00Z">
                <w:rPr>
                  <w:noProof/>
                  <w:webHidden/>
                  <w:color w:val="0563C1" w:themeColor="hyperlink"/>
                  <w:u w:val="single"/>
                </w:rPr>
              </w:rPrChange>
            </w:rPr>
            <w:fldChar w:fldCharType="end"/>
          </w:r>
          <w:r w:rsidRPr="006E7372">
            <w:rPr>
              <w:rFonts w:ascii="Times New Roman" w:hAnsi="Times New Roman" w:cs="Times New Roman"/>
              <w:rPrChange w:id="146" w:author="thanh" w:date="2021-05-03T15:11:00Z">
                <w:rPr>
                  <w:color w:val="0563C1" w:themeColor="hyperlink"/>
                  <w:u w:val="single"/>
                </w:rPr>
              </w:rPrChange>
            </w:rPr>
            <w:fldChar w:fldCharType="end"/>
          </w:r>
        </w:p>
        <w:p w14:paraId="710555DE"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147" w:author="thanh" w:date="2021-05-03T15:11:00Z">
                <w:rPr>
                  <w:rFonts w:asciiTheme="minorHAnsi" w:eastAsiaTheme="minorEastAsia" w:hAnsiTheme="minorHAnsi"/>
                  <w:noProof/>
                  <w:sz w:val="22"/>
                </w:rPr>
              </w:rPrChange>
            </w:rPr>
          </w:pPr>
          <w:r w:rsidRPr="006E7372">
            <w:rPr>
              <w:rFonts w:ascii="Times New Roman" w:hAnsi="Times New Roman" w:cs="Times New Roman"/>
              <w:rPrChange w:id="148" w:author="thanh" w:date="2021-05-03T15:11:00Z">
                <w:rPr>
                  <w:color w:val="0563C1" w:themeColor="hyperlink"/>
                  <w:u w:val="single"/>
                </w:rPr>
              </w:rPrChange>
            </w:rPr>
            <w:fldChar w:fldCharType="begin"/>
          </w:r>
          <w:r w:rsidRPr="006E7372">
            <w:rPr>
              <w:rFonts w:ascii="Times New Roman" w:hAnsi="Times New Roman" w:cs="Times New Roman"/>
              <w:rPrChange w:id="149" w:author="thanh" w:date="2021-05-03T15:11:00Z">
                <w:rPr>
                  <w:color w:val="0563C1" w:themeColor="hyperlink"/>
                  <w:u w:val="single"/>
                </w:rPr>
              </w:rPrChange>
            </w:rPr>
            <w:instrText>HYPERLINK \l "_Toc70761479"</w:instrText>
          </w:r>
          <w:r w:rsidRPr="006E7372">
            <w:rPr>
              <w:rFonts w:ascii="Times New Roman" w:hAnsi="Times New Roman" w:cs="Times New Roman"/>
              <w:rPrChange w:id="15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51" w:author="thanh" w:date="2021-05-03T15:11:00Z">
                <w:rPr>
                  <w:rStyle w:val="Hyperlink"/>
                  <w:rFonts w:cs="Times New Roman"/>
                  <w:noProof/>
                </w:rPr>
              </w:rPrChange>
            </w:rPr>
            <w:t>1.3</w:t>
          </w:r>
          <w:r w:rsidRPr="006E7372">
            <w:rPr>
              <w:rFonts w:ascii="Times New Roman" w:eastAsiaTheme="minorEastAsia" w:hAnsi="Times New Roman" w:cs="Times New Roman"/>
              <w:noProof/>
              <w:sz w:val="22"/>
              <w:rPrChange w:id="15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53" w:author="thanh" w:date="2021-05-03T15:11:00Z">
                <w:rPr>
                  <w:rStyle w:val="Hyperlink"/>
                  <w:rFonts w:cs="Times New Roman"/>
                  <w:noProof/>
                </w:rPr>
              </w:rPrChange>
            </w:rPr>
            <w:t>Đóng góp của khóa luận</w:t>
          </w:r>
          <w:r w:rsidRPr="006E7372">
            <w:rPr>
              <w:rFonts w:ascii="Times New Roman" w:hAnsi="Times New Roman" w:cs="Times New Roman"/>
              <w:noProof/>
              <w:webHidden/>
              <w:rPrChange w:id="154" w:author="thanh" w:date="2021-05-03T15:11:00Z">
                <w:rPr>
                  <w:noProof/>
                  <w:webHidden/>
                  <w:color w:val="0563C1" w:themeColor="hyperlink"/>
                  <w:u w:val="single"/>
                </w:rPr>
              </w:rPrChange>
            </w:rPr>
            <w:tab/>
          </w:r>
          <w:r w:rsidRPr="006E7372">
            <w:rPr>
              <w:rFonts w:ascii="Times New Roman" w:hAnsi="Times New Roman" w:cs="Times New Roman"/>
              <w:noProof/>
              <w:webHidden/>
              <w:rPrChange w:id="15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56" w:author="thanh" w:date="2021-05-03T15:11:00Z">
                <w:rPr>
                  <w:noProof/>
                  <w:webHidden/>
                  <w:color w:val="0563C1" w:themeColor="hyperlink"/>
                  <w:u w:val="single"/>
                </w:rPr>
              </w:rPrChange>
            </w:rPr>
            <w:instrText xml:space="preserve"> PAGEREF _Toc70761479 \h </w:instrText>
          </w:r>
          <w:r w:rsidRPr="006E7372">
            <w:rPr>
              <w:rFonts w:ascii="Times New Roman" w:hAnsi="Times New Roman" w:cs="Times New Roman"/>
              <w:noProof/>
              <w:webHidden/>
              <w:rPrChange w:id="15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5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59" w:author="thanh" w:date="2021-05-03T15:11:00Z">
                <w:rPr>
                  <w:noProof/>
                  <w:webHidden/>
                  <w:color w:val="0563C1" w:themeColor="hyperlink"/>
                  <w:u w:val="single"/>
                </w:rPr>
              </w:rPrChange>
            </w:rPr>
            <w:t>21</w:t>
          </w:r>
          <w:r w:rsidRPr="006E7372">
            <w:rPr>
              <w:rFonts w:ascii="Times New Roman" w:hAnsi="Times New Roman" w:cs="Times New Roman"/>
              <w:noProof/>
              <w:webHidden/>
              <w:rPrChange w:id="160" w:author="thanh" w:date="2021-05-03T15:11:00Z">
                <w:rPr>
                  <w:noProof/>
                  <w:webHidden/>
                  <w:color w:val="0563C1" w:themeColor="hyperlink"/>
                  <w:u w:val="single"/>
                </w:rPr>
              </w:rPrChange>
            </w:rPr>
            <w:fldChar w:fldCharType="end"/>
          </w:r>
          <w:r w:rsidRPr="006E7372">
            <w:rPr>
              <w:rFonts w:ascii="Times New Roman" w:hAnsi="Times New Roman" w:cs="Times New Roman"/>
              <w:rPrChange w:id="161" w:author="thanh" w:date="2021-05-03T15:11:00Z">
                <w:rPr>
                  <w:color w:val="0563C1" w:themeColor="hyperlink"/>
                  <w:u w:val="single"/>
                </w:rPr>
              </w:rPrChange>
            </w:rPr>
            <w:fldChar w:fldCharType="end"/>
          </w:r>
        </w:p>
        <w:p w14:paraId="74BC2852"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162" w:author="thanh" w:date="2021-05-03T15:11:00Z">
                <w:rPr>
                  <w:rFonts w:asciiTheme="minorHAnsi" w:eastAsiaTheme="minorEastAsia" w:hAnsiTheme="minorHAnsi"/>
                  <w:noProof/>
                  <w:sz w:val="22"/>
                </w:rPr>
              </w:rPrChange>
            </w:rPr>
          </w:pPr>
          <w:r w:rsidRPr="006E7372">
            <w:rPr>
              <w:rFonts w:ascii="Times New Roman" w:hAnsi="Times New Roman" w:cs="Times New Roman"/>
              <w:rPrChange w:id="163" w:author="thanh" w:date="2021-05-03T15:11:00Z">
                <w:rPr>
                  <w:color w:val="0563C1" w:themeColor="hyperlink"/>
                  <w:u w:val="single"/>
                </w:rPr>
              </w:rPrChange>
            </w:rPr>
            <w:fldChar w:fldCharType="begin"/>
          </w:r>
          <w:r w:rsidRPr="006E7372">
            <w:rPr>
              <w:rFonts w:ascii="Times New Roman" w:hAnsi="Times New Roman" w:cs="Times New Roman"/>
              <w:rPrChange w:id="164" w:author="thanh" w:date="2021-05-03T15:11:00Z">
                <w:rPr>
                  <w:color w:val="0563C1" w:themeColor="hyperlink"/>
                  <w:u w:val="single"/>
                </w:rPr>
              </w:rPrChange>
            </w:rPr>
            <w:instrText>HYPERLINK \l "_Toc70761480"</w:instrText>
          </w:r>
          <w:r w:rsidRPr="006E7372">
            <w:rPr>
              <w:rFonts w:ascii="Times New Roman" w:hAnsi="Times New Roman" w:cs="Times New Roman"/>
              <w:rPrChange w:id="16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66" w:author="thanh" w:date="2021-05-03T15:11:00Z">
                <w:rPr>
                  <w:rStyle w:val="Hyperlink"/>
                  <w:rFonts w:cs="Times New Roman"/>
                  <w:noProof/>
                </w:rPr>
              </w:rPrChange>
            </w:rPr>
            <w:t>1.4</w:t>
          </w:r>
          <w:r w:rsidRPr="006E7372">
            <w:rPr>
              <w:rFonts w:ascii="Times New Roman" w:eastAsiaTheme="minorEastAsia" w:hAnsi="Times New Roman" w:cs="Times New Roman"/>
              <w:noProof/>
              <w:sz w:val="22"/>
              <w:rPrChange w:id="16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68" w:author="thanh" w:date="2021-05-03T15:11:00Z">
                <w:rPr>
                  <w:rStyle w:val="Hyperlink"/>
                  <w:rFonts w:cs="Times New Roman"/>
                  <w:noProof/>
                </w:rPr>
              </w:rPrChange>
            </w:rPr>
            <w:t>Nội dung của khóa luận</w:t>
          </w:r>
          <w:r w:rsidRPr="006E7372">
            <w:rPr>
              <w:rFonts w:ascii="Times New Roman" w:hAnsi="Times New Roman" w:cs="Times New Roman"/>
              <w:noProof/>
              <w:webHidden/>
              <w:rPrChange w:id="169" w:author="thanh" w:date="2021-05-03T15:11:00Z">
                <w:rPr>
                  <w:noProof/>
                  <w:webHidden/>
                  <w:color w:val="0563C1" w:themeColor="hyperlink"/>
                  <w:u w:val="single"/>
                </w:rPr>
              </w:rPrChange>
            </w:rPr>
            <w:tab/>
          </w:r>
          <w:r w:rsidRPr="006E7372">
            <w:rPr>
              <w:rFonts w:ascii="Times New Roman" w:hAnsi="Times New Roman" w:cs="Times New Roman"/>
              <w:noProof/>
              <w:webHidden/>
              <w:rPrChange w:id="17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71" w:author="thanh" w:date="2021-05-03T15:11:00Z">
                <w:rPr>
                  <w:noProof/>
                  <w:webHidden/>
                  <w:color w:val="0563C1" w:themeColor="hyperlink"/>
                  <w:u w:val="single"/>
                </w:rPr>
              </w:rPrChange>
            </w:rPr>
            <w:instrText xml:space="preserve"> PAGEREF _Toc70761480 \h </w:instrText>
          </w:r>
          <w:r w:rsidRPr="006E7372">
            <w:rPr>
              <w:rFonts w:ascii="Times New Roman" w:hAnsi="Times New Roman" w:cs="Times New Roman"/>
              <w:noProof/>
              <w:webHidden/>
              <w:rPrChange w:id="17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7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74" w:author="thanh" w:date="2021-05-03T15:11:00Z">
                <w:rPr>
                  <w:noProof/>
                  <w:webHidden/>
                  <w:color w:val="0563C1" w:themeColor="hyperlink"/>
                  <w:u w:val="single"/>
                </w:rPr>
              </w:rPrChange>
            </w:rPr>
            <w:t>22</w:t>
          </w:r>
          <w:r w:rsidRPr="006E7372">
            <w:rPr>
              <w:rFonts w:ascii="Times New Roman" w:hAnsi="Times New Roman" w:cs="Times New Roman"/>
              <w:noProof/>
              <w:webHidden/>
              <w:rPrChange w:id="175" w:author="thanh" w:date="2021-05-03T15:11:00Z">
                <w:rPr>
                  <w:noProof/>
                  <w:webHidden/>
                  <w:color w:val="0563C1" w:themeColor="hyperlink"/>
                  <w:u w:val="single"/>
                </w:rPr>
              </w:rPrChange>
            </w:rPr>
            <w:fldChar w:fldCharType="end"/>
          </w:r>
          <w:r w:rsidRPr="006E7372">
            <w:rPr>
              <w:rFonts w:ascii="Times New Roman" w:hAnsi="Times New Roman" w:cs="Times New Roman"/>
              <w:rPrChange w:id="176" w:author="thanh" w:date="2021-05-03T15:11:00Z">
                <w:rPr>
                  <w:color w:val="0563C1" w:themeColor="hyperlink"/>
                  <w:u w:val="single"/>
                </w:rPr>
              </w:rPrChange>
            </w:rPr>
            <w:fldChar w:fldCharType="end"/>
          </w:r>
        </w:p>
        <w:p w14:paraId="7163C999" w14:textId="77777777" w:rsidR="00DE61BE" w:rsidRPr="00B43FBF" w:rsidRDefault="006E7372">
          <w:pPr>
            <w:pStyle w:val="TOC1"/>
            <w:tabs>
              <w:tab w:val="left" w:pos="2080"/>
              <w:tab w:val="right" w:leader="dot" w:pos="9395"/>
            </w:tabs>
            <w:rPr>
              <w:rFonts w:ascii="Times New Roman" w:eastAsiaTheme="minorEastAsia" w:hAnsi="Times New Roman" w:cs="Times New Roman"/>
              <w:noProof/>
              <w:sz w:val="22"/>
              <w:rPrChange w:id="177" w:author="thanh" w:date="2021-05-03T15:11:00Z">
                <w:rPr>
                  <w:rFonts w:asciiTheme="minorHAnsi" w:eastAsiaTheme="minorEastAsia" w:hAnsiTheme="minorHAnsi"/>
                  <w:noProof/>
                  <w:sz w:val="22"/>
                </w:rPr>
              </w:rPrChange>
            </w:rPr>
          </w:pPr>
          <w:r w:rsidRPr="006E7372">
            <w:rPr>
              <w:rFonts w:ascii="Times New Roman" w:hAnsi="Times New Roman" w:cs="Times New Roman"/>
              <w:rPrChange w:id="178" w:author="thanh" w:date="2021-05-03T15:11:00Z">
                <w:rPr>
                  <w:color w:val="0563C1" w:themeColor="hyperlink"/>
                  <w:u w:val="single"/>
                </w:rPr>
              </w:rPrChange>
            </w:rPr>
            <w:fldChar w:fldCharType="begin"/>
          </w:r>
          <w:r w:rsidRPr="006E7372">
            <w:rPr>
              <w:rFonts w:ascii="Times New Roman" w:hAnsi="Times New Roman" w:cs="Times New Roman"/>
              <w:rPrChange w:id="179" w:author="thanh" w:date="2021-05-03T15:11:00Z">
                <w:rPr>
                  <w:color w:val="0563C1" w:themeColor="hyperlink"/>
                  <w:u w:val="single"/>
                </w:rPr>
              </w:rPrChange>
            </w:rPr>
            <w:instrText>HYPERLINK \l "_Toc70761481"</w:instrText>
          </w:r>
          <w:r w:rsidRPr="006E7372">
            <w:rPr>
              <w:rFonts w:ascii="Times New Roman" w:hAnsi="Times New Roman" w:cs="Times New Roman"/>
              <w:rPrChange w:id="18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81" w:author="thanh" w:date="2021-05-03T15:11:00Z">
                <w:rPr>
                  <w:rStyle w:val="Hyperlink"/>
                  <w:rFonts w:cs="Times New Roman"/>
                  <w:noProof/>
                </w:rPr>
              </w:rPrChange>
            </w:rPr>
            <w:t>CHƯƠNG 2</w:t>
          </w:r>
          <w:r w:rsidRPr="006E7372">
            <w:rPr>
              <w:rFonts w:ascii="Times New Roman" w:eastAsiaTheme="minorEastAsia" w:hAnsi="Times New Roman" w:cs="Times New Roman"/>
              <w:noProof/>
              <w:sz w:val="22"/>
              <w:rPrChange w:id="18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83" w:author="thanh" w:date="2021-05-03T15:11:00Z">
                <w:rPr>
                  <w:rStyle w:val="Hyperlink"/>
                  <w:rFonts w:cs="Times New Roman"/>
                  <w:noProof/>
                </w:rPr>
              </w:rPrChange>
            </w:rPr>
            <w:t>THUẬT TOÁN ĐƯỢC ĐỀ XUẤT</w:t>
          </w:r>
          <w:r w:rsidRPr="006E7372">
            <w:rPr>
              <w:rFonts w:ascii="Times New Roman" w:hAnsi="Times New Roman" w:cs="Times New Roman"/>
              <w:noProof/>
              <w:webHidden/>
              <w:rPrChange w:id="184" w:author="thanh" w:date="2021-05-03T15:11:00Z">
                <w:rPr>
                  <w:noProof/>
                  <w:webHidden/>
                  <w:color w:val="0563C1" w:themeColor="hyperlink"/>
                  <w:u w:val="single"/>
                </w:rPr>
              </w:rPrChange>
            </w:rPr>
            <w:tab/>
          </w:r>
          <w:r w:rsidRPr="006E7372">
            <w:rPr>
              <w:rFonts w:ascii="Times New Roman" w:hAnsi="Times New Roman" w:cs="Times New Roman"/>
              <w:noProof/>
              <w:webHidden/>
              <w:rPrChange w:id="18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186" w:author="thanh" w:date="2021-05-03T15:11:00Z">
                <w:rPr>
                  <w:noProof/>
                  <w:webHidden/>
                  <w:color w:val="0563C1" w:themeColor="hyperlink"/>
                  <w:u w:val="single"/>
                </w:rPr>
              </w:rPrChange>
            </w:rPr>
            <w:instrText xml:space="preserve"> PAGEREF _Toc70761481 \h </w:instrText>
          </w:r>
          <w:r w:rsidRPr="006E7372">
            <w:rPr>
              <w:rFonts w:ascii="Times New Roman" w:hAnsi="Times New Roman" w:cs="Times New Roman"/>
              <w:noProof/>
              <w:webHidden/>
              <w:rPrChange w:id="18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18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189" w:author="thanh" w:date="2021-05-03T15:11:00Z">
                <w:rPr>
                  <w:noProof/>
                  <w:webHidden/>
                  <w:color w:val="0563C1" w:themeColor="hyperlink"/>
                  <w:u w:val="single"/>
                </w:rPr>
              </w:rPrChange>
            </w:rPr>
            <w:t>24</w:t>
          </w:r>
          <w:r w:rsidRPr="006E7372">
            <w:rPr>
              <w:rFonts w:ascii="Times New Roman" w:hAnsi="Times New Roman" w:cs="Times New Roman"/>
              <w:noProof/>
              <w:webHidden/>
              <w:rPrChange w:id="190" w:author="thanh" w:date="2021-05-03T15:11:00Z">
                <w:rPr>
                  <w:noProof/>
                  <w:webHidden/>
                  <w:color w:val="0563C1" w:themeColor="hyperlink"/>
                  <w:u w:val="single"/>
                </w:rPr>
              </w:rPrChange>
            </w:rPr>
            <w:fldChar w:fldCharType="end"/>
          </w:r>
          <w:r w:rsidRPr="006E7372">
            <w:rPr>
              <w:rFonts w:ascii="Times New Roman" w:hAnsi="Times New Roman" w:cs="Times New Roman"/>
              <w:rPrChange w:id="191" w:author="thanh" w:date="2021-05-03T15:11:00Z">
                <w:rPr>
                  <w:color w:val="0563C1" w:themeColor="hyperlink"/>
                  <w:u w:val="single"/>
                </w:rPr>
              </w:rPrChange>
            </w:rPr>
            <w:fldChar w:fldCharType="end"/>
          </w:r>
        </w:p>
        <w:p w14:paraId="1C39DD82"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192" w:author="thanh" w:date="2021-05-03T15:11:00Z">
                <w:rPr>
                  <w:rFonts w:asciiTheme="minorHAnsi" w:eastAsiaTheme="minorEastAsia" w:hAnsiTheme="minorHAnsi"/>
                  <w:noProof/>
                  <w:sz w:val="22"/>
                </w:rPr>
              </w:rPrChange>
            </w:rPr>
          </w:pPr>
          <w:r w:rsidRPr="006E7372">
            <w:rPr>
              <w:rFonts w:ascii="Times New Roman" w:hAnsi="Times New Roman" w:cs="Times New Roman"/>
              <w:rPrChange w:id="193" w:author="thanh" w:date="2021-05-03T15:11:00Z">
                <w:rPr>
                  <w:color w:val="0563C1" w:themeColor="hyperlink"/>
                  <w:u w:val="single"/>
                </w:rPr>
              </w:rPrChange>
            </w:rPr>
            <w:fldChar w:fldCharType="begin"/>
          </w:r>
          <w:r w:rsidRPr="006E7372">
            <w:rPr>
              <w:rFonts w:ascii="Times New Roman" w:hAnsi="Times New Roman" w:cs="Times New Roman"/>
              <w:rPrChange w:id="194" w:author="thanh" w:date="2021-05-03T15:11:00Z">
                <w:rPr>
                  <w:color w:val="0563C1" w:themeColor="hyperlink"/>
                  <w:u w:val="single"/>
                </w:rPr>
              </w:rPrChange>
            </w:rPr>
            <w:instrText>HYPERLINK \l "_Toc70761482"</w:instrText>
          </w:r>
          <w:r w:rsidRPr="006E7372">
            <w:rPr>
              <w:rFonts w:ascii="Times New Roman" w:hAnsi="Times New Roman" w:cs="Times New Roman"/>
              <w:rPrChange w:id="19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196" w:author="thanh" w:date="2021-05-03T15:11:00Z">
                <w:rPr>
                  <w:rStyle w:val="Hyperlink"/>
                  <w:rFonts w:cs="Times New Roman"/>
                  <w:noProof/>
                </w:rPr>
              </w:rPrChange>
            </w:rPr>
            <w:t>2.1</w:t>
          </w:r>
          <w:r w:rsidRPr="006E7372">
            <w:rPr>
              <w:rFonts w:ascii="Times New Roman" w:eastAsiaTheme="minorEastAsia" w:hAnsi="Times New Roman" w:cs="Times New Roman"/>
              <w:noProof/>
              <w:sz w:val="22"/>
              <w:rPrChange w:id="19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198" w:author="thanh" w:date="2021-05-03T15:11:00Z">
                <w:rPr>
                  <w:rStyle w:val="Hyperlink"/>
                  <w:rFonts w:cs="Times New Roman"/>
                  <w:noProof/>
                </w:rPr>
              </w:rPrChange>
            </w:rPr>
            <w:t>Cắt nhanh</w:t>
          </w:r>
          <w:r w:rsidRPr="006E7372">
            <w:rPr>
              <w:rFonts w:ascii="Times New Roman" w:hAnsi="Times New Roman" w:cs="Times New Roman"/>
              <w:noProof/>
              <w:webHidden/>
              <w:rPrChange w:id="199" w:author="thanh" w:date="2021-05-03T15:11:00Z">
                <w:rPr>
                  <w:noProof/>
                  <w:webHidden/>
                  <w:color w:val="0563C1" w:themeColor="hyperlink"/>
                  <w:u w:val="single"/>
                </w:rPr>
              </w:rPrChange>
            </w:rPr>
            <w:tab/>
          </w:r>
          <w:r w:rsidRPr="006E7372">
            <w:rPr>
              <w:rFonts w:ascii="Times New Roman" w:hAnsi="Times New Roman" w:cs="Times New Roman"/>
              <w:noProof/>
              <w:webHidden/>
              <w:rPrChange w:id="20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01" w:author="thanh" w:date="2021-05-03T15:11:00Z">
                <w:rPr>
                  <w:noProof/>
                  <w:webHidden/>
                  <w:color w:val="0563C1" w:themeColor="hyperlink"/>
                  <w:u w:val="single"/>
                </w:rPr>
              </w:rPrChange>
            </w:rPr>
            <w:instrText xml:space="preserve"> PAGEREF _Toc70761482 \h </w:instrText>
          </w:r>
          <w:r w:rsidRPr="006E7372">
            <w:rPr>
              <w:rFonts w:ascii="Times New Roman" w:hAnsi="Times New Roman" w:cs="Times New Roman"/>
              <w:noProof/>
              <w:webHidden/>
              <w:rPrChange w:id="20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0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04" w:author="thanh" w:date="2021-05-03T15:11:00Z">
                <w:rPr>
                  <w:noProof/>
                  <w:webHidden/>
                  <w:color w:val="0563C1" w:themeColor="hyperlink"/>
                  <w:u w:val="single"/>
                </w:rPr>
              </w:rPrChange>
            </w:rPr>
            <w:t>24</w:t>
          </w:r>
          <w:r w:rsidRPr="006E7372">
            <w:rPr>
              <w:rFonts w:ascii="Times New Roman" w:hAnsi="Times New Roman" w:cs="Times New Roman"/>
              <w:noProof/>
              <w:webHidden/>
              <w:rPrChange w:id="205" w:author="thanh" w:date="2021-05-03T15:11:00Z">
                <w:rPr>
                  <w:noProof/>
                  <w:webHidden/>
                  <w:color w:val="0563C1" w:themeColor="hyperlink"/>
                  <w:u w:val="single"/>
                </w:rPr>
              </w:rPrChange>
            </w:rPr>
            <w:fldChar w:fldCharType="end"/>
          </w:r>
          <w:r w:rsidRPr="006E7372">
            <w:rPr>
              <w:rFonts w:ascii="Times New Roman" w:hAnsi="Times New Roman" w:cs="Times New Roman"/>
              <w:rPrChange w:id="206" w:author="thanh" w:date="2021-05-03T15:11:00Z">
                <w:rPr>
                  <w:color w:val="0563C1" w:themeColor="hyperlink"/>
                  <w:u w:val="single"/>
                </w:rPr>
              </w:rPrChange>
            </w:rPr>
            <w:fldChar w:fldCharType="end"/>
          </w:r>
        </w:p>
        <w:p w14:paraId="72F37F7E"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207" w:author="thanh" w:date="2021-05-03T15:11:00Z">
                <w:rPr>
                  <w:rFonts w:asciiTheme="minorHAnsi" w:eastAsiaTheme="minorEastAsia" w:hAnsiTheme="minorHAnsi"/>
                  <w:noProof/>
                  <w:sz w:val="22"/>
                </w:rPr>
              </w:rPrChange>
            </w:rPr>
          </w:pPr>
          <w:r w:rsidRPr="006E7372">
            <w:rPr>
              <w:rFonts w:ascii="Times New Roman" w:hAnsi="Times New Roman" w:cs="Times New Roman"/>
              <w:rPrChange w:id="208" w:author="thanh" w:date="2021-05-03T15:11:00Z">
                <w:rPr>
                  <w:color w:val="0563C1" w:themeColor="hyperlink"/>
                  <w:u w:val="single"/>
                </w:rPr>
              </w:rPrChange>
            </w:rPr>
            <w:fldChar w:fldCharType="begin"/>
          </w:r>
          <w:r w:rsidRPr="006E7372">
            <w:rPr>
              <w:rFonts w:ascii="Times New Roman" w:hAnsi="Times New Roman" w:cs="Times New Roman"/>
              <w:rPrChange w:id="209" w:author="thanh" w:date="2021-05-03T15:11:00Z">
                <w:rPr>
                  <w:color w:val="0563C1" w:themeColor="hyperlink"/>
                  <w:u w:val="single"/>
                </w:rPr>
              </w:rPrChange>
            </w:rPr>
            <w:instrText>HYPERLINK \l "_Toc70761483"</w:instrText>
          </w:r>
          <w:r w:rsidRPr="006E7372">
            <w:rPr>
              <w:rFonts w:ascii="Times New Roman" w:hAnsi="Times New Roman" w:cs="Times New Roman"/>
              <w:rPrChange w:id="21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211" w:author="thanh" w:date="2021-05-03T15:11:00Z">
                <w:rPr>
                  <w:rStyle w:val="Hyperlink"/>
                  <w:rFonts w:cs="Times New Roman"/>
                  <w:noProof/>
                </w:rPr>
              </w:rPrChange>
            </w:rPr>
            <w:t>2.2</w:t>
          </w:r>
          <w:r w:rsidRPr="006E7372">
            <w:rPr>
              <w:rFonts w:ascii="Times New Roman" w:eastAsiaTheme="minorEastAsia" w:hAnsi="Times New Roman" w:cs="Times New Roman"/>
              <w:noProof/>
              <w:sz w:val="22"/>
              <w:rPrChange w:id="21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213" w:author="thanh" w:date="2021-05-03T15:11:00Z">
                <w:rPr>
                  <w:rStyle w:val="Hyperlink"/>
                  <w:rFonts w:cs="Times New Roman"/>
                  <w:noProof/>
                </w:rPr>
              </w:rPrChange>
            </w:rPr>
            <w:t>Cắt tiết kiệm</w:t>
          </w:r>
          <w:r w:rsidRPr="006E7372">
            <w:rPr>
              <w:rFonts w:ascii="Times New Roman" w:hAnsi="Times New Roman" w:cs="Times New Roman"/>
              <w:noProof/>
              <w:webHidden/>
              <w:rPrChange w:id="214" w:author="thanh" w:date="2021-05-03T15:11:00Z">
                <w:rPr>
                  <w:noProof/>
                  <w:webHidden/>
                  <w:color w:val="0563C1" w:themeColor="hyperlink"/>
                  <w:u w:val="single"/>
                </w:rPr>
              </w:rPrChange>
            </w:rPr>
            <w:tab/>
          </w:r>
          <w:r w:rsidRPr="006E7372">
            <w:rPr>
              <w:rFonts w:ascii="Times New Roman" w:hAnsi="Times New Roman" w:cs="Times New Roman"/>
              <w:noProof/>
              <w:webHidden/>
              <w:rPrChange w:id="21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16" w:author="thanh" w:date="2021-05-03T15:11:00Z">
                <w:rPr>
                  <w:noProof/>
                  <w:webHidden/>
                  <w:color w:val="0563C1" w:themeColor="hyperlink"/>
                  <w:u w:val="single"/>
                </w:rPr>
              </w:rPrChange>
            </w:rPr>
            <w:instrText xml:space="preserve"> PAGEREF _Toc70761483 \h </w:instrText>
          </w:r>
          <w:r w:rsidRPr="006E7372">
            <w:rPr>
              <w:rFonts w:ascii="Times New Roman" w:hAnsi="Times New Roman" w:cs="Times New Roman"/>
              <w:noProof/>
              <w:webHidden/>
              <w:rPrChange w:id="21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1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19" w:author="thanh" w:date="2021-05-03T15:11:00Z">
                <w:rPr>
                  <w:noProof/>
                  <w:webHidden/>
                  <w:color w:val="0563C1" w:themeColor="hyperlink"/>
                  <w:u w:val="single"/>
                </w:rPr>
              </w:rPrChange>
            </w:rPr>
            <w:t>27</w:t>
          </w:r>
          <w:r w:rsidRPr="006E7372">
            <w:rPr>
              <w:rFonts w:ascii="Times New Roman" w:hAnsi="Times New Roman" w:cs="Times New Roman"/>
              <w:noProof/>
              <w:webHidden/>
              <w:rPrChange w:id="220" w:author="thanh" w:date="2021-05-03T15:11:00Z">
                <w:rPr>
                  <w:noProof/>
                  <w:webHidden/>
                  <w:color w:val="0563C1" w:themeColor="hyperlink"/>
                  <w:u w:val="single"/>
                </w:rPr>
              </w:rPrChange>
            </w:rPr>
            <w:fldChar w:fldCharType="end"/>
          </w:r>
          <w:r w:rsidRPr="006E7372">
            <w:rPr>
              <w:rFonts w:ascii="Times New Roman" w:hAnsi="Times New Roman" w:cs="Times New Roman"/>
              <w:rPrChange w:id="221" w:author="thanh" w:date="2021-05-03T15:11:00Z">
                <w:rPr>
                  <w:color w:val="0563C1" w:themeColor="hyperlink"/>
                  <w:u w:val="single"/>
                </w:rPr>
              </w:rPrChange>
            </w:rPr>
            <w:fldChar w:fldCharType="end"/>
          </w:r>
        </w:p>
        <w:p w14:paraId="026EF89E"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22" w:author="thanh" w:date="2021-05-03T15:11:00Z">
                <w:rPr>
                  <w:rFonts w:asciiTheme="minorHAnsi" w:eastAsiaTheme="minorEastAsia" w:hAnsiTheme="minorHAnsi"/>
                  <w:noProof/>
                  <w:sz w:val="22"/>
                </w:rPr>
              </w:rPrChange>
            </w:rPr>
          </w:pPr>
          <w:r w:rsidRPr="006E7372">
            <w:rPr>
              <w:rFonts w:ascii="Times New Roman" w:hAnsi="Times New Roman" w:cs="Times New Roman"/>
              <w:rPrChange w:id="223" w:author="thanh" w:date="2021-05-03T15:11:00Z">
                <w:rPr>
                  <w:color w:val="0563C1" w:themeColor="hyperlink"/>
                  <w:u w:val="single"/>
                </w:rPr>
              </w:rPrChange>
            </w:rPr>
            <w:fldChar w:fldCharType="begin"/>
          </w:r>
          <w:r w:rsidRPr="006E7372">
            <w:rPr>
              <w:rFonts w:ascii="Times New Roman" w:hAnsi="Times New Roman" w:cs="Times New Roman"/>
              <w:rPrChange w:id="224" w:author="thanh" w:date="2021-05-03T15:11:00Z">
                <w:rPr>
                  <w:color w:val="0563C1" w:themeColor="hyperlink"/>
                  <w:u w:val="single"/>
                </w:rPr>
              </w:rPrChange>
            </w:rPr>
            <w:instrText>HYPERLINK \l "_Toc70761484"</w:instrText>
          </w:r>
          <w:r w:rsidRPr="006E7372">
            <w:rPr>
              <w:rFonts w:ascii="Times New Roman" w:hAnsi="Times New Roman" w:cs="Times New Roman"/>
              <w:rPrChange w:id="225"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226" w:author="thanh" w:date="2021-05-03T15:11:00Z">
                <w:rPr>
                  <w:rStyle w:val="Hyperlink"/>
                  <w:rFonts w:cs="Times New Roman"/>
                  <w:bCs/>
                  <w:noProof/>
                </w:rPr>
              </w:rPrChange>
            </w:rPr>
            <w:t>2.2.1</w:t>
          </w:r>
          <w:r w:rsidRPr="006E7372">
            <w:rPr>
              <w:rFonts w:ascii="Times New Roman" w:eastAsiaTheme="minorEastAsia" w:hAnsi="Times New Roman" w:cs="Times New Roman"/>
              <w:noProof/>
              <w:sz w:val="22"/>
              <w:rPrChange w:id="22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228" w:author="thanh" w:date="2021-05-03T15:11:00Z">
                <w:rPr>
                  <w:rStyle w:val="Hyperlink"/>
                  <w:rFonts w:cs="Times New Roman"/>
                  <w:bCs/>
                  <w:noProof/>
                </w:rPr>
              </w:rPrChange>
            </w:rPr>
            <w:t>Tổng quan</w:t>
          </w:r>
          <w:r w:rsidRPr="006E7372">
            <w:rPr>
              <w:rFonts w:ascii="Times New Roman" w:hAnsi="Times New Roman" w:cs="Times New Roman"/>
              <w:noProof/>
              <w:webHidden/>
              <w:rPrChange w:id="229" w:author="thanh" w:date="2021-05-03T15:11:00Z">
                <w:rPr>
                  <w:noProof/>
                  <w:webHidden/>
                  <w:color w:val="0563C1" w:themeColor="hyperlink"/>
                  <w:u w:val="single"/>
                </w:rPr>
              </w:rPrChange>
            </w:rPr>
            <w:tab/>
          </w:r>
          <w:r w:rsidRPr="006E7372">
            <w:rPr>
              <w:rFonts w:ascii="Times New Roman" w:hAnsi="Times New Roman" w:cs="Times New Roman"/>
              <w:noProof/>
              <w:webHidden/>
              <w:rPrChange w:id="23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31" w:author="thanh" w:date="2021-05-03T15:11:00Z">
                <w:rPr>
                  <w:noProof/>
                  <w:webHidden/>
                  <w:color w:val="0563C1" w:themeColor="hyperlink"/>
                  <w:u w:val="single"/>
                </w:rPr>
              </w:rPrChange>
            </w:rPr>
            <w:instrText xml:space="preserve"> PAGEREF _Toc70761484 \h </w:instrText>
          </w:r>
          <w:r w:rsidRPr="006E7372">
            <w:rPr>
              <w:rFonts w:ascii="Times New Roman" w:hAnsi="Times New Roman" w:cs="Times New Roman"/>
              <w:noProof/>
              <w:webHidden/>
              <w:rPrChange w:id="23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3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34" w:author="thanh" w:date="2021-05-03T15:11:00Z">
                <w:rPr>
                  <w:noProof/>
                  <w:webHidden/>
                  <w:color w:val="0563C1" w:themeColor="hyperlink"/>
                  <w:u w:val="single"/>
                </w:rPr>
              </w:rPrChange>
            </w:rPr>
            <w:t>27</w:t>
          </w:r>
          <w:r w:rsidRPr="006E7372">
            <w:rPr>
              <w:rFonts w:ascii="Times New Roman" w:hAnsi="Times New Roman" w:cs="Times New Roman"/>
              <w:noProof/>
              <w:webHidden/>
              <w:rPrChange w:id="235" w:author="thanh" w:date="2021-05-03T15:11:00Z">
                <w:rPr>
                  <w:noProof/>
                  <w:webHidden/>
                  <w:color w:val="0563C1" w:themeColor="hyperlink"/>
                  <w:u w:val="single"/>
                </w:rPr>
              </w:rPrChange>
            </w:rPr>
            <w:fldChar w:fldCharType="end"/>
          </w:r>
          <w:r w:rsidRPr="006E7372">
            <w:rPr>
              <w:rFonts w:ascii="Times New Roman" w:hAnsi="Times New Roman" w:cs="Times New Roman"/>
              <w:rPrChange w:id="236" w:author="thanh" w:date="2021-05-03T15:11:00Z">
                <w:rPr>
                  <w:color w:val="0563C1" w:themeColor="hyperlink"/>
                  <w:u w:val="single"/>
                </w:rPr>
              </w:rPrChange>
            </w:rPr>
            <w:fldChar w:fldCharType="end"/>
          </w:r>
        </w:p>
        <w:p w14:paraId="764471FA"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37" w:author="thanh" w:date="2021-05-03T15:11:00Z">
                <w:rPr>
                  <w:rFonts w:asciiTheme="minorHAnsi" w:eastAsiaTheme="minorEastAsia" w:hAnsiTheme="minorHAnsi"/>
                  <w:noProof/>
                  <w:sz w:val="22"/>
                </w:rPr>
              </w:rPrChange>
            </w:rPr>
          </w:pPr>
          <w:r w:rsidRPr="006E7372">
            <w:rPr>
              <w:rFonts w:ascii="Times New Roman" w:hAnsi="Times New Roman" w:cs="Times New Roman"/>
              <w:rPrChange w:id="238" w:author="thanh" w:date="2021-05-03T15:11:00Z">
                <w:rPr>
                  <w:color w:val="0563C1" w:themeColor="hyperlink"/>
                  <w:u w:val="single"/>
                </w:rPr>
              </w:rPrChange>
            </w:rPr>
            <w:fldChar w:fldCharType="begin"/>
          </w:r>
          <w:r w:rsidRPr="006E7372">
            <w:rPr>
              <w:rFonts w:ascii="Times New Roman" w:hAnsi="Times New Roman" w:cs="Times New Roman"/>
              <w:rPrChange w:id="239" w:author="thanh" w:date="2021-05-03T15:11:00Z">
                <w:rPr>
                  <w:color w:val="0563C1" w:themeColor="hyperlink"/>
                  <w:u w:val="single"/>
                </w:rPr>
              </w:rPrChange>
            </w:rPr>
            <w:instrText>HYPERLINK \l "_Toc70761485"</w:instrText>
          </w:r>
          <w:r w:rsidRPr="006E7372">
            <w:rPr>
              <w:rFonts w:ascii="Times New Roman" w:hAnsi="Times New Roman" w:cs="Times New Roman"/>
              <w:rPrChange w:id="240"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241" w:author="thanh" w:date="2021-05-03T15:11:00Z">
                <w:rPr>
                  <w:rStyle w:val="Hyperlink"/>
                  <w:rFonts w:cs="Times New Roman"/>
                  <w:bCs/>
                  <w:noProof/>
                </w:rPr>
              </w:rPrChange>
            </w:rPr>
            <w:t>2.2.2</w:t>
          </w:r>
          <w:r w:rsidRPr="006E7372">
            <w:rPr>
              <w:rFonts w:ascii="Times New Roman" w:eastAsiaTheme="minorEastAsia" w:hAnsi="Times New Roman" w:cs="Times New Roman"/>
              <w:noProof/>
              <w:sz w:val="22"/>
              <w:rPrChange w:id="24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243" w:author="thanh" w:date="2021-05-03T15:11:00Z">
                <w:rPr>
                  <w:rStyle w:val="Hyperlink"/>
                  <w:rFonts w:cs="Times New Roman"/>
                  <w:bCs/>
                  <w:noProof/>
                </w:rPr>
              </w:rPrChange>
            </w:rPr>
            <w:t>Khởi tạo quần thể</w:t>
          </w:r>
          <w:r w:rsidRPr="006E7372">
            <w:rPr>
              <w:rFonts w:ascii="Times New Roman" w:hAnsi="Times New Roman" w:cs="Times New Roman"/>
              <w:noProof/>
              <w:webHidden/>
              <w:rPrChange w:id="244" w:author="thanh" w:date="2021-05-03T15:11:00Z">
                <w:rPr>
                  <w:noProof/>
                  <w:webHidden/>
                  <w:color w:val="0563C1" w:themeColor="hyperlink"/>
                  <w:u w:val="single"/>
                </w:rPr>
              </w:rPrChange>
            </w:rPr>
            <w:tab/>
          </w:r>
          <w:r w:rsidRPr="006E7372">
            <w:rPr>
              <w:rFonts w:ascii="Times New Roman" w:hAnsi="Times New Roman" w:cs="Times New Roman"/>
              <w:noProof/>
              <w:webHidden/>
              <w:rPrChange w:id="24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46" w:author="thanh" w:date="2021-05-03T15:11:00Z">
                <w:rPr>
                  <w:noProof/>
                  <w:webHidden/>
                  <w:color w:val="0563C1" w:themeColor="hyperlink"/>
                  <w:u w:val="single"/>
                </w:rPr>
              </w:rPrChange>
            </w:rPr>
            <w:instrText xml:space="preserve"> PAGEREF _Toc70761485 \h </w:instrText>
          </w:r>
          <w:r w:rsidRPr="006E7372">
            <w:rPr>
              <w:rFonts w:ascii="Times New Roman" w:hAnsi="Times New Roman" w:cs="Times New Roman"/>
              <w:noProof/>
              <w:webHidden/>
              <w:rPrChange w:id="24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4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49" w:author="thanh" w:date="2021-05-03T15:11:00Z">
                <w:rPr>
                  <w:noProof/>
                  <w:webHidden/>
                  <w:color w:val="0563C1" w:themeColor="hyperlink"/>
                  <w:u w:val="single"/>
                </w:rPr>
              </w:rPrChange>
            </w:rPr>
            <w:t>29</w:t>
          </w:r>
          <w:r w:rsidRPr="006E7372">
            <w:rPr>
              <w:rFonts w:ascii="Times New Roman" w:hAnsi="Times New Roman" w:cs="Times New Roman"/>
              <w:noProof/>
              <w:webHidden/>
              <w:rPrChange w:id="250" w:author="thanh" w:date="2021-05-03T15:11:00Z">
                <w:rPr>
                  <w:noProof/>
                  <w:webHidden/>
                  <w:color w:val="0563C1" w:themeColor="hyperlink"/>
                  <w:u w:val="single"/>
                </w:rPr>
              </w:rPrChange>
            </w:rPr>
            <w:fldChar w:fldCharType="end"/>
          </w:r>
          <w:r w:rsidRPr="006E7372">
            <w:rPr>
              <w:rFonts w:ascii="Times New Roman" w:hAnsi="Times New Roman" w:cs="Times New Roman"/>
              <w:rPrChange w:id="251" w:author="thanh" w:date="2021-05-03T15:11:00Z">
                <w:rPr>
                  <w:color w:val="0563C1" w:themeColor="hyperlink"/>
                  <w:u w:val="single"/>
                </w:rPr>
              </w:rPrChange>
            </w:rPr>
            <w:fldChar w:fldCharType="end"/>
          </w:r>
        </w:p>
        <w:p w14:paraId="3AD586F3"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52" w:author="thanh" w:date="2021-05-03T15:11:00Z">
                <w:rPr>
                  <w:rFonts w:asciiTheme="minorHAnsi" w:eastAsiaTheme="minorEastAsia" w:hAnsiTheme="minorHAnsi"/>
                  <w:noProof/>
                  <w:sz w:val="22"/>
                </w:rPr>
              </w:rPrChange>
            </w:rPr>
          </w:pPr>
          <w:r w:rsidRPr="006E7372">
            <w:rPr>
              <w:rFonts w:ascii="Times New Roman" w:hAnsi="Times New Roman" w:cs="Times New Roman"/>
              <w:rPrChange w:id="253" w:author="thanh" w:date="2021-05-03T15:11:00Z">
                <w:rPr>
                  <w:color w:val="0563C1" w:themeColor="hyperlink"/>
                  <w:u w:val="single"/>
                </w:rPr>
              </w:rPrChange>
            </w:rPr>
            <w:fldChar w:fldCharType="begin"/>
          </w:r>
          <w:r w:rsidRPr="006E7372">
            <w:rPr>
              <w:rFonts w:ascii="Times New Roman" w:hAnsi="Times New Roman" w:cs="Times New Roman"/>
              <w:rPrChange w:id="254" w:author="thanh" w:date="2021-05-03T15:11:00Z">
                <w:rPr>
                  <w:color w:val="0563C1" w:themeColor="hyperlink"/>
                  <w:u w:val="single"/>
                </w:rPr>
              </w:rPrChange>
            </w:rPr>
            <w:instrText>HYPERLINK \l "_Toc70761486"</w:instrText>
          </w:r>
          <w:r w:rsidRPr="006E7372">
            <w:rPr>
              <w:rFonts w:ascii="Times New Roman" w:hAnsi="Times New Roman" w:cs="Times New Roman"/>
              <w:rPrChange w:id="255"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256" w:author="thanh" w:date="2021-05-03T15:11:00Z">
                <w:rPr>
                  <w:rStyle w:val="Hyperlink"/>
                  <w:rFonts w:cs="Times New Roman"/>
                  <w:bCs/>
                  <w:noProof/>
                </w:rPr>
              </w:rPrChange>
            </w:rPr>
            <w:t>2.2.3</w:t>
          </w:r>
          <w:r w:rsidRPr="006E7372">
            <w:rPr>
              <w:rFonts w:ascii="Times New Roman" w:eastAsiaTheme="minorEastAsia" w:hAnsi="Times New Roman" w:cs="Times New Roman"/>
              <w:noProof/>
              <w:sz w:val="22"/>
              <w:rPrChange w:id="25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258" w:author="thanh" w:date="2021-05-03T15:11:00Z">
                <w:rPr>
                  <w:rStyle w:val="Hyperlink"/>
                  <w:rFonts w:cs="Times New Roman"/>
                  <w:bCs/>
                  <w:noProof/>
                </w:rPr>
              </w:rPrChange>
            </w:rPr>
            <w:t>Đánh giá độ thích nghi của quần thể</w:t>
          </w:r>
          <w:r w:rsidRPr="006E7372">
            <w:rPr>
              <w:rFonts w:ascii="Times New Roman" w:hAnsi="Times New Roman" w:cs="Times New Roman"/>
              <w:noProof/>
              <w:webHidden/>
              <w:rPrChange w:id="259" w:author="thanh" w:date="2021-05-03T15:11:00Z">
                <w:rPr>
                  <w:noProof/>
                  <w:webHidden/>
                  <w:color w:val="0563C1" w:themeColor="hyperlink"/>
                  <w:u w:val="single"/>
                </w:rPr>
              </w:rPrChange>
            </w:rPr>
            <w:tab/>
          </w:r>
          <w:r w:rsidRPr="006E7372">
            <w:rPr>
              <w:rFonts w:ascii="Times New Roman" w:hAnsi="Times New Roman" w:cs="Times New Roman"/>
              <w:noProof/>
              <w:webHidden/>
              <w:rPrChange w:id="26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61" w:author="thanh" w:date="2021-05-03T15:11:00Z">
                <w:rPr>
                  <w:noProof/>
                  <w:webHidden/>
                  <w:color w:val="0563C1" w:themeColor="hyperlink"/>
                  <w:u w:val="single"/>
                </w:rPr>
              </w:rPrChange>
            </w:rPr>
            <w:instrText xml:space="preserve"> PAGEREF _Toc70761486 \h </w:instrText>
          </w:r>
          <w:r w:rsidRPr="006E7372">
            <w:rPr>
              <w:rFonts w:ascii="Times New Roman" w:hAnsi="Times New Roman" w:cs="Times New Roman"/>
              <w:noProof/>
              <w:webHidden/>
              <w:rPrChange w:id="26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6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64" w:author="thanh" w:date="2021-05-03T15:11:00Z">
                <w:rPr>
                  <w:noProof/>
                  <w:webHidden/>
                  <w:color w:val="0563C1" w:themeColor="hyperlink"/>
                  <w:u w:val="single"/>
                </w:rPr>
              </w:rPrChange>
            </w:rPr>
            <w:t>31</w:t>
          </w:r>
          <w:r w:rsidRPr="006E7372">
            <w:rPr>
              <w:rFonts w:ascii="Times New Roman" w:hAnsi="Times New Roman" w:cs="Times New Roman"/>
              <w:noProof/>
              <w:webHidden/>
              <w:rPrChange w:id="265" w:author="thanh" w:date="2021-05-03T15:11:00Z">
                <w:rPr>
                  <w:noProof/>
                  <w:webHidden/>
                  <w:color w:val="0563C1" w:themeColor="hyperlink"/>
                  <w:u w:val="single"/>
                </w:rPr>
              </w:rPrChange>
            </w:rPr>
            <w:fldChar w:fldCharType="end"/>
          </w:r>
          <w:r w:rsidRPr="006E7372">
            <w:rPr>
              <w:rFonts w:ascii="Times New Roman" w:hAnsi="Times New Roman" w:cs="Times New Roman"/>
              <w:rPrChange w:id="266" w:author="thanh" w:date="2021-05-03T15:11:00Z">
                <w:rPr>
                  <w:color w:val="0563C1" w:themeColor="hyperlink"/>
                  <w:u w:val="single"/>
                </w:rPr>
              </w:rPrChange>
            </w:rPr>
            <w:fldChar w:fldCharType="end"/>
          </w:r>
        </w:p>
        <w:p w14:paraId="2CA6DDE3"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67" w:author="thanh" w:date="2021-05-03T15:11:00Z">
                <w:rPr>
                  <w:rFonts w:asciiTheme="minorHAnsi" w:eastAsiaTheme="minorEastAsia" w:hAnsiTheme="minorHAnsi"/>
                  <w:noProof/>
                  <w:sz w:val="22"/>
                </w:rPr>
              </w:rPrChange>
            </w:rPr>
          </w:pPr>
          <w:r w:rsidRPr="006E7372">
            <w:rPr>
              <w:rFonts w:ascii="Times New Roman" w:hAnsi="Times New Roman" w:cs="Times New Roman"/>
              <w:rPrChange w:id="268" w:author="thanh" w:date="2021-05-03T15:11:00Z">
                <w:rPr>
                  <w:color w:val="0563C1" w:themeColor="hyperlink"/>
                  <w:u w:val="single"/>
                </w:rPr>
              </w:rPrChange>
            </w:rPr>
            <w:fldChar w:fldCharType="begin"/>
          </w:r>
          <w:r w:rsidRPr="006E7372">
            <w:rPr>
              <w:rFonts w:ascii="Times New Roman" w:hAnsi="Times New Roman" w:cs="Times New Roman"/>
              <w:rPrChange w:id="269" w:author="thanh" w:date="2021-05-03T15:11:00Z">
                <w:rPr>
                  <w:color w:val="0563C1" w:themeColor="hyperlink"/>
                  <w:u w:val="single"/>
                </w:rPr>
              </w:rPrChange>
            </w:rPr>
            <w:instrText>HYPERLINK \l "_Toc70761487"</w:instrText>
          </w:r>
          <w:r w:rsidRPr="006E7372">
            <w:rPr>
              <w:rFonts w:ascii="Times New Roman" w:hAnsi="Times New Roman" w:cs="Times New Roman"/>
              <w:rPrChange w:id="270"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271" w:author="thanh" w:date="2021-05-03T15:11:00Z">
                <w:rPr>
                  <w:rStyle w:val="Hyperlink"/>
                  <w:rFonts w:cs="Times New Roman"/>
                  <w:bCs/>
                  <w:noProof/>
                </w:rPr>
              </w:rPrChange>
            </w:rPr>
            <w:t>2.2.4</w:t>
          </w:r>
          <w:r w:rsidRPr="006E7372">
            <w:rPr>
              <w:rFonts w:ascii="Times New Roman" w:eastAsiaTheme="minorEastAsia" w:hAnsi="Times New Roman" w:cs="Times New Roman"/>
              <w:noProof/>
              <w:sz w:val="22"/>
              <w:rPrChange w:id="27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273" w:author="thanh" w:date="2021-05-03T15:11:00Z">
                <w:rPr>
                  <w:rStyle w:val="Hyperlink"/>
                  <w:rFonts w:cs="Times New Roman"/>
                  <w:bCs/>
                  <w:noProof/>
                </w:rPr>
              </w:rPrChange>
            </w:rPr>
            <w:t>Điều kiện dừng</w:t>
          </w:r>
          <w:r w:rsidRPr="006E7372">
            <w:rPr>
              <w:rFonts w:ascii="Times New Roman" w:hAnsi="Times New Roman" w:cs="Times New Roman"/>
              <w:noProof/>
              <w:webHidden/>
              <w:rPrChange w:id="274" w:author="thanh" w:date="2021-05-03T15:11:00Z">
                <w:rPr>
                  <w:noProof/>
                  <w:webHidden/>
                  <w:color w:val="0563C1" w:themeColor="hyperlink"/>
                  <w:u w:val="single"/>
                </w:rPr>
              </w:rPrChange>
            </w:rPr>
            <w:tab/>
          </w:r>
          <w:r w:rsidRPr="006E7372">
            <w:rPr>
              <w:rFonts w:ascii="Times New Roman" w:hAnsi="Times New Roman" w:cs="Times New Roman"/>
              <w:noProof/>
              <w:webHidden/>
              <w:rPrChange w:id="27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76" w:author="thanh" w:date="2021-05-03T15:11:00Z">
                <w:rPr>
                  <w:noProof/>
                  <w:webHidden/>
                  <w:color w:val="0563C1" w:themeColor="hyperlink"/>
                  <w:u w:val="single"/>
                </w:rPr>
              </w:rPrChange>
            </w:rPr>
            <w:instrText xml:space="preserve"> PAGEREF _Toc70761487 \h </w:instrText>
          </w:r>
          <w:r w:rsidRPr="006E7372">
            <w:rPr>
              <w:rFonts w:ascii="Times New Roman" w:hAnsi="Times New Roman" w:cs="Times New Roman"/>
              <w:noProof/>
              <w:webHidden/>
              <w:rPrChange w:id="27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7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79" w:author="thanh" w:date="2021-05-03T15:11:00Z">
                <w:rPr>
                  <w:noProof/>
                  <w:webHidden/>
                  <w:color w:val="0563C1" w:themeColor="hyperlink"/>
                  <w:u w:val="single"/>
                </w:rPr>
              </w:rPrChange>
            </w:rPr>
            <w:t>32</w:t>
          </w:r>
          <w:r w:rsidRPr="006E7372">
            <w:rPr>
              <w:rFonts w:ascii="Times New Roman" w:hAnsi="Times New Roman" w:cs="Times New Roman"/>
              <w:noProof/>
              <w:webHidden/>
              <w:rPrChange w:id="280" w:author="thanh" w:date="2021-05-03T15:11:00Z">
                <w:rPr>
                  <w:noProof/>
                  <w:webHidden/>
                  <w:color w:val="0563C1" w:themeColor="hyperlink"/>
                  <w:u w:val="single"/>
                </w:rPr>
              </w:rPrChange>
            </w:rPr>
            <w:fldChar w:fldCharType="end"/>
          </w:r>
          <w:r w:rsidRPr="006E7372">
            <w:rPr>
              <w:rFonts w:ascii="Times New Roman" w:hAnsi="Times New Roman" w:cs="Times New Roman"/>
              <w:rPrChange w:id="281" w:author="thanh" w:date="2021-05-03T15:11:00Z">
                <w:rPr>
                  <w:color w:val="0563C1" w:themeColor="hyperlink"/>
                  <w:u w:val="single"/>
                </w:rPr>
              </w:rPrChange>
            </w:rPr>
            <w:fldChar w:fldCharType="end"/>
          </w:r>
        </w:p>
        <w:p w14:paraId="189B1D7E"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82" w:author="thanh" w:date="2021-05-03T15:11:00Z">
                <w:rPr>
                  <w:rFonts w:asciiTheme="minorHAnsi" w:eastAsiaTheme="minorEastAsia" w:hAnsiTheme="minorHAnsi"/>
                  <w:noProof/>
                  <w:sz w:val="22"/>
                </w:rPr>
              </w:rPrChange>
            </w:rPr>
          </w:pPr>
          <w:r w:rsidRPr="006E7372">
            <w:rPr>
              <w:rFonts w:ascii="Times New Roman" w:hAnsi="Times New Roman" w:cs="Times New Roman"/>
              <w:rPrChange w:id="283" w:author="thanh" w:date="2021-05-03T15:11:00Z">
                <w:rPr>
                  <w:color w:val="0563C1" w:themeColor="hyperlink"/>
                  <w:u w:val="single"/>
                </w:rPr>
              </w:rPrChange>
            </w:rPr>
            <w:fldChar w:fldCharType="begin"/>
          </w:r>
          <w:r w:rsidRPr="006E7372">
            <w:rPr>
              <w:rFonts w:ascii="Times New Roman" w:hAnsi="Times New Roman" w:cs="Times New Roman"/>
              <w:rPrChange w:id="284" w:author="thanh" w:date="2021-05-03T15:11:00Z">
                <w:rPr>
                  <w:color w:val="0563C1" w:themeColor="hyperlink"/>
                  <w:u w:val="single"/>
                </w:rPr>
              </w:rPrChange>
            </w:rPr>
            <w:instrText>HYPERLINK \l "_Toc70761488"</w:instrText>
          </w:r>
          <w:r w:rsidRPr="006E7372">
            <w:rPr>
              <w:rFonts w:ascii="Times New Roman" w:hAnsi="Times New Roman" w:cs="Times New Roman"/>
              <w:rPrChange w:id="285"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286" w:author="thanh" w:date="2021-05-03T15:11:00Z">
                <w:rPr>
                  <w:rStyle w:val="Hyperlink"/>
                  <w:rFonts w:cs="Times New Roman"/>
                  <w:bCs/>
                  <w:noProof/>
                </w:rPr>
              </w:rPrChange>
            </w:rPr>
            <w:t>2.2.5</w:t>
          </w:r>
          <w:r w:rsidRPr="006E7372">
            <w:rPr>
              <w:rFonts w:ascii="Times New Roman" w:eastAsiaTheme="minorEastAsia" w:hAnsi="Times New Roman" w:cs="Times New Roman"/>
              <w:noProof/>
              <w:sz w:val="22"/>
              <w:rPrChange w:id="28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288" w:author="thanh" w:date="2021-05-03T15:11:00Z">
                <w:rPr>
                  <w:rStyle w:val="Hyperlink"/>
                  <w:rFonts w:cs="Times New Roman"/>
                  <w:bCs/>
                  <w:noProof/>
                </w:rPr>
              </w:rPrChange>
            </w:rPr>
            <w:t>Chọn lọc tự nhiên</w:t>
          </w:r>
          <w:r w:rsidRPr="006E7372">
            <w:rPr>
              <w:rFonts w:ascii="Times New Roman" w:hAnsi="Times New Roman" w:cs="Times New Roman"/>
              <w:noProof/>
              <w:webHidden/>
              <w:rPrChange w:id="289" w:author="thanh" w:date="2021-05-03T15:11:00Z">
                <w:rPr>
                  <w:noProof/>
                  <w:webHidden/>
                  <w:color w:val="0563C1" w:themeColor="hyperlink"/>
                  <w:u w:val="single"/>
                </w:rPr>
              </w:rPrChange>
            </w:rPr>
            <w:tab/>
          </w:r>
          <w:r w:rsidRPr="006E7372">
            <w:rPr>
              <w:rFonts w:ascii="Times New Roman" w:hAnsi="Times New Roman" w:cs="Times New Roman"/>
              <w:noProof/>
              <w:webHidden/>
              <w:rPrChange w:id="29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291" w:author="thanh" w:date="2021-05-03T15:11:00Z">
                <w:rPr>
                  <w:noProof/>
                  <w:webHidden/>
                  <w:color w:val="0563C1" w:themeColor="hyperlink"/>
                  <w:u w:val="single"/>
                </w:rPr>
              </w:rPrChange>
            </w:rPr>
            <w:instrText xml:space="preserve"> PAGEREF _Toc70761488 \h </w:instrText>
          </w:r>
          <w:r w:rsidRPr="006E7372">
            <w:rPr>
              <w:rFonts w:ascii="Times New Roman" w:hAnsi="Times New Roman" w:cs="Times New Roman"/>
              <w:noProof/>
              <w:webHidden/>
              <w:rPrChange w:id="29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29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294" w:author="thanh" w:date="2021-05-03T15:11:00Z">
                <w:rPr>
                  <w:noProof/>
                  <w:webHidden/>
                  <w:color w:val="0563C1" w:themeColor="hyperlink"/>
                  <w:u w:val="single"/>
                </w:rPr>
              </w:rPrChange>
            </w:rPr>
            <w:t>32</w:t>
          </w:r>
          <w:r w:rsidRPr="006E7372">
            <w:rPr>
              <w:rFonts w:ascii="Times New Roman" w:hAnsi="Times New Roman" w:cs="Times New Roman"/>
              <w:noProof/>
              <w:webHidden/>
              <w:rPrChange w:id="295" w:author="thanh" w:date="2021-05-03T15:11:00Z">
                <w:rPr>
                  <w:noProof/>
                  <w:webHidden/>
                  <w:color w:val="0563C1" w:themeColor="hyperlink"/>
                  <w:u w:val="single"/>
                </w:rPr>
              </w:rPrChange>
            </w:rPr>
            <w:fldChar w:fldCharType="end"/>
          </w:r>
          <w:r w:rsidRPr="006E7372">
            <w:rPr>
              <w:rFonts w:ascii="Times New Roman" w:hAnsi="Times New Roman" w:cs="Times New Roman"/>
              <w:rPrChange w:id="296" w:author="thanh" w:date="2021-05-03T15:11:00Z">
                <w:rPr>
                  <w:color w:val="0563C1" w:themeColor="hyperlink"/>
                  <w:u w:val="single"/>
                </w:rPr>
              </w:rPrChange>
            </w:rPr>
            <w:fldChar w:fldCharType="end"/>
          </w:r>
        </w:p>
        <w:p w14:paraId="11C71DF4"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297" w:author="thanh" w:date="2021-05-03T15:11:00Z">
                <w:rPr>
                  <w:rFonts w:asciiTheme="minorHAnsi" w:eastAsiaTheme="minorEastAsia" w:hAnsiTheme="minorHAnsi"/>
                  <w:noProof/>
                  <w:sz w:val="22"/>
                </w:rPr>
              </w:rPrChange>
            </w:rPr>
          </w:pPr>
          <w:r w:rsidRPr="006E7372">
            <w:rPr>
              <w:rFonts w:ascii="Times New Roman" w:hAnsi="Times New Roman" w:cs="Times New Roman"/>
              <w:rPrChange w:id="298" w:author="thanh" w:date="2021-05-03T15:11:00Z">
                <w:rPr>
                  <w:color w:val="0563C1" w:themeColor="hyperlink"/>
                  <w:u w:val="single"/>
                </w:rPr>
              </w:rPrChange>
            </w:rPr>
            <w:fldChar w:fldCharType="begin"/>
          </w:r>
          <w:r w:rsidRPr="006E7372">
            <w:rPr>
              <w:rFonts w:ascii="Times New Roman" w:hAnsi="Times New Roman" w:cs="Times New Roman"/>
              <w:rPrChange w:id="299" w:author="thanh" w:date="2021-05-03T15:11:00Z">
                <w:rPr>
                  <w:color w:val="0563C1" w:themeColor="hyperlink"/>
                  <w:u w:val="single"/>
                </w:rPr>
              </w:rPrChange>
            </w:rPr>
            <w:instrText>HYPERLINK \l "_Toc70761489"</w:instrText>
          </w:r>
          <w:r w:rsidRPr="006E7372">
            <w:rPr>
              <w:rFonts w:ascii="Times New Roman" w:hAnsi="Times New Roman" w:cs="Times New Roman"/>
              <w:rPrChange w:id="300"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301" w:author="thanh" w:date="2021-05-03T15:11:00Z">
                <w:rPr>
                  <w:rStyle w:val="Hyperlink"/>
                  <w:rFonts w:cs="Times New Roman"/>
                  <w:bCs/>
                  <w:noProof/>
                </w:rPr>
              </w:rPrChange>
            </w:rPr>
            <w:t>2.2.6</w:t>
          </w:r>
          <w:r w:rsidRPr="006E7372">
            <w:rPr>
              <w:rFonts w:ascii="Times New Roman" w:eastAsiaTheme="minorEastAsia" w:hAnsi="Times New Roman" w:cs="Times New Roman"/>
              <w:noProof/>
              <w:sz w:val="22"/>
              <w:rPrChange w:id="30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303" w:author="thanh" w:date="2021-05-03T15:11:00Z">
                <w:rPr>
                  <w:rStyle w:val="Hyperlink"/>
                  <w:rFonts w:cs="Times New Roman"/>
                  <w:bCs/>
                  <w:noProof/>
                </w:rPr>
              </w:rPrChange>
            </w:rPr>
            <w:t>Lai tạo</w:t>
          </w:r>
          <w:r w:rsidRPr="006E7372">
            <w:rPr>
              <w:rFonts w:ascii="Times New Roman" w:hAnsi="Times New Roman" w:cs="Times New Roman"/>
              <w:noProof/>
              <w:webHidden/>
              <w:rPrChange w:id="304" w:author="thanh" w:date="2021-05-03T15:11:00Z">
                <w:rPr>
                  <w:noProof/>
                  <w:webHidden/>
                  <w:color w:val="0563C1" w:themeColor="hyperlink"/>
                  <w:u w:val="single"/>
                </w:rPr>
              </w:rPrChange>
            </w:rPr>
            <w:tab/>
          </w:r>
          <w:r w:rsidRPr="006E7372">
            <w:rPr>
              <w:rFonts w:ascii="Times New Roman" w:hAnsi="Times New Roman" w:cs="Times New Roman"/>
              <w:noProof/>
              <w:webHidden/>
              <w:rPrChange w:id="30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06" w:author="thanh" w:date="2021-05-03T15:11:00Z">
                <w:rPr>
                  <w:noProof/>
                  <w:webHidden/>
                  <w:color w:val="0563C1" w:themeColor="hyperlink"/>
                  <w:u w:val="single"/>
                </w:rPr>
              </w:rPrChange>
            </w:rPr>
            <w:instrText xml:space="preserve"> PAGEREF _Toc70761489 \h </w:instrText>
          </w:r>
          <w:r w:rsidRPr="006E7372">
            <w:rPr>
              <w:rFonts w:ascii="Times New Roman" w:hAnsi="Times New Roman" w:cs="Times New Roman"/>
              <w:noProof/>
              <w:webHidden/>
              <w:rPrChange w:id="30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0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09" w:author="thanh" w:date="2021-05-03T15:11:00Z">
                <w:rPr>
                  <w:noProof/>
                  <w:webHidden/>
                  <w:color w:val="0563C1" w:themeColor="hyperlink"/>
                  <w:u w:val="single"/>
                </w:rPr>
              </w:rPrChange>
            </w:rPr>
            <w:t>32</w:t>
          </w:r>
          <w:r w:rsidRPr="006E7372">
            <w:rPr>
              <w:rFonts w:ascii="Times New Roman" w:hAnsi="Times New Roman" w:cs="Times New Roman"/>
              <w:noProof/>
              <w:webHidden/>
              <w:rPrChange w:id="310" w:author="thanh" w:date="2021-05-03T15:11:00Z">
                <w:rPr>
                  <w:noProof/>
                  <w:webHidden/>
                  <w:color w:val="0563C1" w:themeColor="hyperlink"/>
                  <w:u w:val="single"/>
                </w:rPr>
              </w:rPrChange>
            </w:rPr>
            <w:fldChar w:fldCharType="end"/>
          </w:r>
          <w:r w:rsidRPr="006E7372">
            <w:rPr>
              <w:rFonts w:ascii="Times New Roman" w:hAnsi="Times New Roman" w:cs="Times New Roman"/>
              <w:rPrChange w:id="311" w:author="thanh" w:date="2021-05-03T15:11:00Z">
                <w:rPr>
                  <w:color w:val="0563C1" w:themeColor="hyperlink"/>
                  <w:u w:val="single"/>
                </w:rPr>
              </w:rPrChange>
            </w:rPr>
            <w:fldChar w:fldCharType="end"/>
          </w:r>
        </w:p>
        <w:p w14:paraId="1ED4CF71"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312" w:author="thanh" w:date="2021-05-03T15:11:00Z">
                <w:rPr>
                  <w:rFonts w:asciiTheme="minorHAnsi" w:eastAsiaTheme="minorEastAsia" w:hAnsiTheme="minorHAnsi"/>
                  <w:noProof/>
                  <w:sz w:val="22"/>
                </w:rPr>
              </w:rPrChange>
            </w:rPr>
          </w:pPr>
          <w:r w:rsidRPr="006E7372">
            <w:rPr>
              <w:rFonts w:ascii="Times New Roman" w:hAnsi="Times New Roman" w:cs="Times New Roman"/>
              <w:rPrChange w:id="313" w:author="thanh" w:date="2021-05-03T15:11:00Z">
                <w:rPr>
                  <w:color w:val="0563C1" w:themeColor="hyperlink"/>
                  <w:u w:val="single"/>
                </w:rPr>
              </w:rPrChange>
            </w:rPr>
            <w:fldChar w:fldCharType="begin"/>
          </w:r>
          <w:r w:rsidRPr="006E7372">
            <w:rPr>
              <w:rFonts w:ascii="Times New Roman" w:hAnsi="Times New Roman" w:cs="Times New Roman"/>
              <w:rPrChange w:id="314" w:author="thanh" w:date="2021-05-03T15:11:00Z">
                <w:rPr>
                  <w:color w:val="0563C1" w:themeColor="hyperlink"/>
                  <w:u w:val="single"/>
                </w:rPr>
              </w:rPrChange>
            </w:rPr>
            <w:instrText>HYPERLINK \l "_Toc70761490"</w:instrText>
          </w:r>
          <w:r w:rsidRPr="006E7372">
            <w:rPr>
              <w:rFonts w:ascii="Times New Roman" w:hAnsi="Times New Roman" w:cs="Times New Roman"/>
              <w:rPrChange w:id="315" w:author="thanh" w:date="2021-05-03T15:11:00Z">
                <w:rPr>
                  <w:color w:val="0563C1" w:themeColor="hyperlink"/>
                  <w:u w:val="single"/>
                </w:rPr>
              </w:rPrChange>
            </w:rPr>
            <w:fldChar w:fldCharType="separate"/>
          </w:r>
          <w:r w:rsidRPr="006E7372">
            <w:rPr>
              <w:rStyle w:val="Hyperlink"/>
              <w:rFonts w:ascii="Times New Roman" w:hAnsi="Times New Roman" w:cs="Times New Roman"/>
              <w:bCs/>
              <w:noProof/>
              <w:rPrChange w:id="316" w:author="thanh" w:date="2021-05-03T15:11:00Z">
                <w:rPr>
                  <w:rStyle w:val="Hyperlink"/>
                  <w:rFonts w:cs="Times New Roman"/>
                  <w:bCs/>
                  <w:noProof/>
                </w:rPr>
              </w:rPrChange>
            </w:rPr>
            <w:t>2.2.7</w:t>
          </w:r>
          <w:r w:rsidRPr="006E7372">
            <w:rPr>
              <w:rFonts w:ascii="Times New Roman" w:eastAsiaTheme="minorEastAsia" w:hAnsi="Times New Roman" w:cs="Times New Roman"/>
              <w:noProof/>
              <w:sz w:val="22"/>
              <w:rPrChange w:id="31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bCs/>
              <w:noProof/>
              <w:rPrChange w:id="318" w:author="thanh" w:date="2021-05-03T15:11:00Z">
                <w:rPr>
                  <w:rStyle w:val="Hyperlink"/>
                  <w:rFonts w:cs="Times New Roman"/>
                  <w:bCs/>
                  <w:noProof/>
                </w:rPr>
              </w:rPrChange>
            </w:rPr>
            <w:t>Đột biến</w:t>
          </w:r>
          <w:r w:rsidRPr="006E7372">
            <w:rPr>
              <w:rFonts w:ascii="Times New Roman" w:hAnsi="Times New Roman" w:cs="Times New Roman"/>
              <w:noProof/>
              <w:webHidden/>
              <w:rPrChange w:id="319" w:author="thanh" w:date="2021-05-03T15:11:00Z">
                <w:rPr>
                  <w:noProof/>
                  <w:webHidden/>
                  <w:color w:val="0563C1" w:themeColor="hyperlink"/>
                  <w:u w:val="single"/>
                </w:rPr>
              </w:rPrChange>
            </w:rPr>
            <w:tab/>
          </w:r>
          <w:r w:rsidRPr="006E7372">
            <w:rPr>
              <w:rFonts w:ascii="Times New Roman" w:hAnsi="Times New Roman" w:cs="Times New Roman"/>
              <w:noProof/>
              <w:webHidden/>
              <w:rPrChange w:id="32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21" w:author="thanh" w:date="2021-05-03T15:11:00Z">
                <w:rPr>
                  <w:noProof/>
                  <w:webHidden/>
                  <w:color w:val="0563C1" w:themeColor="hyperlink"/>
                  <w:u w:val="single"/>
                </w:rPr>
              </w:rPrChange>
            </w:rPr>
            <w:instrText xml:space="preserve"> PAGEREF _Toc70761490 \h </w:instrText>
          </w:r>
          <w:r w:rsidRPr="006E7372">
            <w:rPr>
              <w:rFonts w:ascii="Times New Roman" w:hAnsi="Times New Roman" w:cs="Times New Roman"/>
              <w:noProof/>
              <w:webHidden/>
              <w:rPrChange w:id="32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2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24" w:author="thanh" w:date="2021-05-03T15:11:00Z">
                <w:rPr>
                  <w:noProof/>
                  <w:webHidden/>
                  <w:color w:val="0563C1" w:themeColor="hyperlink"/>
                  <w:u w:val="single"/>
                </w:rPr>
              </w:rPrChange>
            </w:rPr>
            <w:t>34</w:t>
          </w:r>
          <w:r w:rsidRPr="006E7372">
            <w:rPr>
              <w:rFonts w:ascii="Times New Roman" w:hAnsi="Times New Roman" w:cs="Times New Roman"/>
              <w:noProof/>
              <w:webHidden/>
              <w:rPrChange w:id="325" w:author="thanh" w:date="2021-05-03T15:11:00Z">
                <w:rPr>
                  <w:noProof/>
                  <w:webHidden/>
                  <w:color w:val="0563C1" w:themeColor="hyperlink"/>
                  <w:u w:val="single"/>
                </w:rPr>
              </w:rPrChange>
            </w:rPr>
            <w:fldChar w:fldCharType="end"/>
          </w:r>
          <w:r w:rsidRPr="006E7372">
            <w:rPr>
              <w:rFonts w:ascii="Times New Roman" w:hAnsi="Times New Roman" w:cs="Times New Roman"/>
              <w:rPrChange w:id="326" w:author="thanh" w:date="2021-05-03T15:11:00Z">
                <w:rPr>
                  <w:color w:val="0563C1" w:themeColor="hyperlink"/>
                  <w:u w:val="single"/>
                </w:rPr>
              </w:rPrChange>
            </w:rPr>
            <w:fldChar w:fldCharType="end"/>
          </w:r>
        </w:p>
        <w:p w14:paraId="6526E58F" w14:textId="77777777" w:rsidR="00DE61BE" w:rsidRPr="00B43FBF" w:rsidRDefault="006E7372">
          <w:pPr>
            <w:pStyle w:val="TOC1"/>
            <w:tabs>
              <w:tab w:val="left" w:pos="2080"/>
              <w:tab w:val="right" w:leader="dot" w:pos="9395"/>
            </w:tabs>
            <w:rPr>
              <w:rFonts w:ascii="Times New Roman" w:eastAsiaTheme="minorEastAsia" w:hAnsi="Times New Roman" w:cs="Times New Roman"/>
              <w:noProof/>
              <w:sz w:val="22"/>
              <w:rPrChange w:id="327" w:author="thanh" w:date="2021-05-03T15:11:00Z">
                <w:rPr>
                  <w:rFonts w:asciiTheme="minorHAnsi" w:eastAsiaTheme="minorEastAsia" w:hAnsiTheme="minorHAnsi"/>
                  <w:noProof/>
                  <w:sz w:val="22"/>
                </w:rPr>
              </w:rPrChange>
            </w:rPr>
          </w:pPr>
          <w:r w:rsidRPr="006E7372">
            <w:rPr>
              <w:rFonts w:ascii="Times New Roman" w:hAnsi="Times New Roman" w:cs="Times New Roman"/>
              <w:rPrChange w:id="328" w:author="thanh" w:date="2021-05-03T15:11:00Z">
                <w:rPr>
                  <w:color w:val="0563C1" w:themeColor="hyperlink"/>
                  <w:u w:val="single"/>
                </w:rPr>
              </w:rPrChange>
            </w:rPr>
            <w:fldChar w:fldCharType="begin"/>
          </w:r>
          <w:r w:rsidRPr="006E7372">
            <w:rPr>
              <w:rFonts w:ascii="Times New Roman" w:hAnsi="Times New Roman" w:cs="Times New Roman"/>
              <w:rPrChange w:id="329" w:author="thanh" w:date="2021-05-03T15:11:00Z">
                <w:rPr>
                  <w:color w:val="0563C1" w:themeColor="hyperlink"/>
                  <w:u w:val="single"/>
                </w:rPr>
              </w:rPrChange>
            </w:rPr>
            <w:instrText>HYPERLINK \l "_Toc70761491"</w:instrText>
          </w:r>
          <w:r w:rsidRPr="006E7372">
            <w:rPr>
              <w:rFonts w:ascii="Times New Roman" w:hAnsi="Times New Roman" w:cs="Times New Roman"/>
              <w:rPrChange w:id="33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31" w:author="thanh" w:date="2021-05-03T15:11:00Z">
                <w:rPr>
                  <w:rStyle w:val="Hyperlink"/>
                  <w:rFonts w:cs="Times New Roman"/>
                  <w:noProof/>
                </w:rPr>
              </w:rPrChange>
            </w:rPr>
            <w:t>CHƯƠNG 3</w:t>
          </w:r>
          <w:r w:rsidRPr="006E7372">
            <w:rPr>
              <w:rFonts w:ascii="Times New Roman" w:eastAsiaTheme="minorEastAsia" w:hAnsi="Times New Roman" w:cs="Times New Roman"/>
              <w:noProof/>
              <w:sz w:val="22"/>
              <w:rPrChange w:id="33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33" w:author="thanh" w:date="2021-05-03T15:11:00Z">
                <w:rPr>
                  <w:rStyle w:val="Hyperlink"/>
                  <w:rFonts w:cs="Times New Roman"/>
                  <w:noProof/>
                </w:rPr>
              </w:rPrChange>
            </w:rPr>
            <w:t>THỬ NGHIỆM VÀ ĐÁNH GIÁ</w:t>
          </w:r>
          <w:r w:rsidRPr="006E7372">
            <w:rPr>
              <w:rFonts w:ascii="Times New Roman" w:hAnsi="Times New Roman" w:cs="Times New Roman"/>
              <w:noProof/>
              <w:webHidden/>
              <w:rPrChange w:id="334" w:author="thanh" w:date="2021-05-03T15:11:00Z">
                <w:rPr>
                  <w:noProof/>
                  <w:webHidden/>
                  <w:color w:val="0563C1" w:themeColor="hyperlink"/>
                  <w:u w:val="single"/>
                </w:rPr>
              </w:rPrChange>
            </w:rPr>
            <w:tab/>
          </w:r>
          <w:r w:rsidRPr="006E7372">
            <w:rPr>
              <w:rFonts w:ascii="Times New Roman" w:hAnsi="Times New Roman" w:cs="Times New Roman"/>
              <w:noProof/>
              <w:webHidden/>
              <w:rPrChange w:id="33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36" w:author="thanh" w:date="2021-05-03T15:11:00Z">
                <w:rPr>
                  <w:noProof/>
                  <w:webHidden/>
                  <w:color w:val="0563C1" w:themeColor="hyperlink"/>
                  <w:u w:val="single"/>
                </w:rPr>
              </w:rPrChange>
            </w:rPr>
            <w:instrText xml:space="preserve"> PAGEREF _Toc70761491 \h </w:instrText>
          </w:r>
          <w:r w:rsidRPr="006E7372">
            <w:rPr>
              <w:rFonts w:ascii="Times New Roman" w:hAnsi="Times New Roman" w:cs="Times New Roman"/>
              <w:noProof/>
              <w:webHidden/>
              <w:rPrChange w:id="33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3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39" w:author="thanh" w:date="2021-05-03T15:11:00Z">
                <w:rPr>
                  <w:noProof/>
                  <w:webHidden/>
                  <w:color w:val="0563C1" w:themeColor="hyperlink"/>
                  <w:u w:val="single"/>
                </w:rPr>
              </w:rPrChange>
            </w:rPr>
            <w:t>37</w:t>
          </w:r>
          <w:r w:rsidRPr="006E7372">
            <w:rPr>
              <w:rFonts w:ascii="Times New Roman" w:hAnsi="Times New Roman" w:cs="Times New Roman"/>
              <w:noProof/>
              <w:webHidden/>
              <w:rPrChange w:id="340" w:author="thanh" w:date="2021-05-03T15:11:00Z">
                <w:rPr>
                  <w:noProof/>
                  <w:webHidden/>
                  <w:color w:val="0563C1" w:themeColor="hyperlink"/>
                  <w:u w:val="single"/>
                </w:rPr>
              </w:rPrChange>
            </w:rPr>
            <w:fldChar w:fldCharType="end"/>
          </w:r>
          <w:r w:rsidRPr="006E7372">
            <w:rPr>
              <w:rFonts w:ascii="Times New Roman" w:hAnsi="Times New Roman" w:cs="Times New Roman"/>
              <w:rPrChange w:id="341" w:author="thanh" w:date="2021-05-03T15:11:00Z">
                <w:rPr>
                  <w:color w:val="0563C1" w:themeColor="hyperlink"/>
                  <w:u w:val="single"/>
                </w:rPr>
              </w:rPrChange>
            </w:rPr>
            <w:fldChar w:fldCharType="end"/>
          </w:r>
        </w:p>
        <w:p w14:paraId="2041920B"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342" w:author="thanh" w:date="2021-05-03T15:11:00Z">
                <w:rPr>
                  <w:rFonts w:asciiTheme="minorHAnsi" w:eastAsiaTheme="minorEastAsia" w:hAnsiTheme="minorHAnsi"/>
                  <w:noProof/>
                  <w:sz w:val="22"/>
                </w:rPr>
              </w:rPrChange>
            </w:rPr>
          </w:pPr>
          <w:r w:rsidRPr="006E7372">
            <w:rPr>
              <w:rFonts w:ascii="Times New Roman" w:hAnsi="Times New Roman" w:cs="Times New Roman"/>
              <w:rPrChange w:id="343" w:author="thanh" w:date="2021-05-03T15:11:00Z">
                <w:rPr>
                  <w:color w:val="0563C1" w:themeColor="hyperlink"/>
                  <w:u w:val="single"/>
                </w:rPr>
              </w:rPrChange>
            </w:rPr>
            <w:fldChar w:fldCharType="begin"/>
          </w:r>
          <w:r w:rsidRPr="006E7372">
            <w:rPr>
              <w:rFonts w:ascii="Times New Roman" w:hAnsi="Times New Roman" w:cs="Times New Roman"/>
              <w:rPrChange w:id="344" w:author="thanh" w:date="2021-05-03T15:11:00Z">
                <w:rPr>
                  <w:color w:val="0563C1" w:themeColor="hyperlink"/>
                  <w:u w:val="single"/>
                </w:rPr>
              </w:rPrChange>
            </w:rPr>
            <w:instrText>HYPERLINK \l "_Toc70761492"</w:instrText>
          </w:r>
          <w:r w:rsidRPr="006E7372">
            <w:rPr>
              <w:rFonts w:ascii="Times New Roman" w:hAnsi="Times New Roman" w:cs="Times New Roman"/>
              <w:rPrChange w:id="34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46" w:author="thanh" w:date="2021-05-03T15:11:00Z">
                <w:rPr>
                  <w:rStyle w:val="Hyperlink"/>
                  <w:rFonts w:cs="Times New Roman"/>
                  <w:noProof/>
                </w:rPr>
              </w:rPrChange>
            </w:rPr>
            <w:t>3.1</w:t>
          </w:r>
          <w:r w:rsidRPr="006E7372">
            <w:rPr>
              <w:rFonts w:ascii="Times New Roman" w:eastAsiaTheme="minorEastAsia" w:hAnsi="Times New Roman" w:cs="Times New Roman"/>
              <w:noProof/>
              <w:sz w:val="22"/>
              <w:rPrChange w:id="34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48" w:author="thanh" w:date="2021-05-03T15:11:00Z">
                <w:rPr>
                  <w:rStyle w:val="Hyperlink"/>
                  <w:rFonts w:cs="Times New Roman"/>
                  <w:noProof/>
                </w:rPr>
              </w:rPrChange>
            </w:rPr>
            <w:t>Cài đặt các thuật toán đã đề xuất</w:t>
          </w:r>
          <w:r w:rsidRPr="006E7372">
            <w:rPr>
              <w:rFonts w:ascii="Times New Roman" w:hAnsi="Times New Roman" w:cs="Times New Roman"/>
              <w:noProof/>
              <w:webHidden/>
              <w:rPrChange w:id="349" w:author="thanh" w:date="2021-05-03T15:11:00Z">
                <w:rPr>
                  <w:noProof/>
                  <w:webHidden/>
                  <w:color w:val="0563C1" w:themeColor="hyperlink"/>
                  <w:u w:val="single"/>
                </w:rPr>
              </w:rPrChange>
            </w:rPr>
            <w:tab/>
          </w:r>
          <w:r w:rsidRPr="006E7372">
            <w:rPr>
              <w:rFonts w:ascii="Times New Roman" w:hAnsi="Times New Roman" w:cs="Times New Roman"/>
              <w:noProof/>
              <w:webHidden/>
              <w:rPrChange w:id="35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51" w:author="thanh" w:date="2021-05-03T15:11:00Z">
                <w:rPr>
                  <w:noProof/>
                  <w:webHidden/>
                  <w:color w:val="0563C1" w:themeColor="hyperlink"/>
                  <w:u w:val="single"/>
                </w:rPr>
              </w:rPrChange>
            </w:rPr>
            <w:instrText xml:space="preserve"> PAGEREF _Toc70761492 \h </w:instrText>
          </w:r>
          <w:r w:rsidRPr="006E7372">
            <w:rPr>
              <w:rFonts w:ascii="Times New Roman" w:hAnsi="Times New Roman" w:cs="Times New Roman"/>
              <w:noProof/>
              <w:webHidden/>
              <w:rPrChange w:id="35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5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54" w:author="thanh" w:date="2021-05-03T15:11:00Z">
                <w:rPr>
                  <w:noProof/>
                  <w:webHidden/>
                  <w:color w:val="0563C1" w:themeColor="hyperlink"/>
                  <w:u w:val="single"/>
                </w:rPr>
              </w:rPrChange>
            </w:rPr>
            <w:t>37</w:t>
          </w:r>
          <w:r w:rsidRPr="006E7372">
            <w:rPr>
              <w:rFonts w:ascii="Times New Roman" w:hAnsi="Times New Roman" w:cs="Times New Roman"/>
              <w:noProof/>
              <w:webHidden/>
              <w:rPrChange w:id="355" w:author="thanh" w:date="2021-05-03T15:11:00Z">
                <w:rPr>
                  <w:noProof/>
                  <w:webHidden/>
                  <w:color w:val="0563C1" w:themeColor="hyperlink"/>
                  <w:u w:val="single"/>
                </w:rPr>
              </w:rPrChange>
            </w:rPr>
            <w:fldChar w:fldCharType="end"/>
          </w:r>
          <w:r w:rsidRPr="006E7372">
            <w:rPr>
              <w:rFonts w:ascii="Times New Roman" w:hAnsi="Times New Roman" w:cs="Times New Roman"/>
              <w:rPrChange w:id="356" w:author="thanh" w:date="2021-05-03T15:11:00Z">
                <w:rPr>
                  <w:color w:val="0563C1" w:themeColor="hyperlink"/>
                  <w:u w:val="single"/>
                </w:rPr>
              </w:rPrChange>
            </w:rPr>
            <w:fldChar w:fldCharType="end"/>
          </w:r>
        </w:p>
        <w:p w14:paraId="0E8C637A"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357" w:author="thanh" w:date="2021-05-03T15:11:00Z">
                <w:rPr>
                  <w:rFonts w:asciiTheme="minorHAnsi" w:eastAsiaTheme="minorEastAsia" w:hAnsiTheme="minorHAnsi"/>
                  <w:noProof/>
                  <w:sz w:val="22"/>
                </w:rPr>
              </w:rPrChange>
            </w:rPr>
          </w:pPr>
          <w:r w:rsidRPr="006E7372">
            <w:rPr>
              <w:rFonts w:ascii="Times New Roman" w:hAnsi="Times New Roman" w:cs="Times New Roman"/>
              <w:rPrChange w:id="358" w:author="thanh" w:date="2021-05-03T15:11:00Z">
                <w:rPr>
                  <w:color w:val="0563C1" w:themeColor="hyperlink"/>
                  <w:u w:val="single"/>
                </w:rPr>
              </w:rPrChange>
            </w:rPr>
            <w:fldChar w:fldCharType="begin"/>
          </w:r>
          <w:r w:rsidRPr="006E7372">
            <w:rPr>
              <w:rFonts w:ascii="Times New Roman" w:hAnsi="Times New Roman" w:cs="Times New Roman"/>
              <w:rPrChange w:id="359" w:author="thanh" w:date="2021-05-03T15:11:00Z">
                <w:rPr>
                  <w:color w:val="0563C1" w:themeColor="hyperlink"/>
                  <w:u w:val="single"/>
                </w:rPr>
              </w:rPrChange>
            </w:rPr>
            <w:instrText>HYPERLINK \l "_Toc70761493"</w:instrText>
          </w:r>
          <w:r w:rsidRPr="006E7372">
            <w:rPr>
              <w:rFonts w:ascii="Times New Roman" w:hAnsi="Times New Roman" w:cs="Times New Roman"/>
              <w:rPrChange w:id="36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61" w:author="thanh" w:date="2021-05-03T15:11:00Z">
                <w:rPr>
                  <w:rStyle w:val="Hyperlink"/>
                  <w:rFonts w:cs="Times New Roman"/>
                  <w:noProof/>
                </w:rPr>
              </w:rPrChange>
            </w:rPr>
            <w:t>3.1.1</w:t>
          </w:r>
          <w:r w:rsidRPr="006E7372">
            <w:rPr>
              <w:rFonts w:ascii="Times New Roman" w:eastAsiaTheme="minorEastAsia" w:hAnsi="Times New Roman" w:cs="Times New Roman"/>
              <w:noProof/>
              <w:sz w:val="22"/>
              <w:rPrChange w:id="36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63" w:author="thanh" w:date="2021-05-03T15:11:00Z">
                <w:rPr>
                  <w:rStyle w:val="Hyperlink"/>
                  <w:rFonts w:cs="Times New Roman"/>
                  <w:noProof/>
                </w:rPr>
              </w:rPrChange>
            </w:rPr>
            <w:t>Thuật toán cắt nhanh</w:t>
          </w:r>
          <w:r w:rsidRPr="006E7372">
            <w:rPr>
              <w:rFonts w:ascii="Times New Roman" w:hAnsi="Times New Roman" w:cs="Times New Roman"/>
              <w:noProof/>
              <w:webHidden/>
              <w:rPrChange w:id="364" w:author="thanh" w:date="2021-05-03T15:11:00Z">
                <w:rPr>
                  <w:noProof/>
                  <w:webHidden/>
                  <w:color w:val="0563C1" w:themeColor="hyperlink"/>
                  <w:u w:val="single"/>
                </w:rPr>
              </w:rPrChange>
            </w:rPr>
            <w:tab/>
          </w:r>
          <w:r w:rsidRPr="006E7372">
            <w:rPr>
              <w:rFonts w:ascii="Times New Roman" w:hAnsi="Times New Roman" w:cs="Times New Roman"/>
              <w:noProof/>
              <w:webHidden/>
              <w:rPrChange w:id="36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66" w:author="thanh" w:date="2021-05-03T15:11:00Z">
                <w:rPr>
                  <w:noProof/>
                  <w:webHidden/>
                  <w:color w:val="0563C1" w:themeColor="hyperlink"/>
                  <w:u w:val="single"/>
                </w:rPr>
              </w:rPrChange>
            </w:rPr>
            <w:instrText xml:space="preserve"> PAGEREF _Toc70761493 \h </w:instrText>
          </w:r>
          <w:r w:rsidRPr="006E7372">
            <w:rPr>
              <w:rFonts w:ascii="Times New Roman" w:hAnsi="Times New Roman" w:cs="Times New Roman"/>
              <w:noProof/>
              <w:webHidden/>
              <w:rPrChange w:id="36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6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69" w:author="thanh" w:date="2021-05-03T15:11:00Z">
                <w:rPr>
                  <w:noProof/>
                  <w:webHidden/>
                  <w:color w:val="0563C1" w:themeColor="hyperlink"/>
                  <w:u w:val="single"/>
                </w:rPr>
              </w:rPrChange>
            </w:rPr>
            <w:t>37</w:t>
          </w:r>
          <w:r w:rsidRPr="006E7372">
            <w:rPr>
              <w:rFonts w:ascii="Times New Roman" w:hAnsi="Times New Roman" w:cs="Times New Roman"/>
              <w:noProof/>
              <w:webHidden/>
              <w:rPrChange w:id="370" w:author="thanh" w:date="2021-05-03T15:11:00Z">
                <w:rPr>
                  <w:noProof/>
                  <w:webHidden/>
                  <w:color w:val="0563C1" w:themeColor="hyperlink"/>
                  <w:u w:val="single"/>
                </w:rPr>
              </w:rPrChange>
            </w:rPr>
            <w:fldChar w:fldCharType="end"/>
          </w:r>
          <w:r w:rsidRPr="006E7372">
            <w:rPr>
              <w:rFonts w:ascii="Times New Roman" w:hAnsi="Times New Roman" w:cs="Times New Roman"/>
              <w:rPrChange w:id="371" w:author="thanh" w:date="2021-05-03T15:11:00Z">
                <w:rPr>
                  <w:color w:val="0563C1" w:themeColor="hyperlink"/>
                  <w:u w:val="single"/>
                </w:rPr>
              </w:rPrChange>
            </w:rPr>
            <w:fldChar w:fldCharType="end"/>
          </w:r>
        </w:p>
        <w:p w14:paraId="3AD0EAA1"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372" w:author="thanh" w:date="2021-05-03T15:11:00Z">
                <w:rPr>
                  <w:rFonts w:asciiTheme="minorHAnsi" w:eastAsiaTheme="minorEastAsia" w:hAnsiTheme="minorHAnsi"/>
                  <w:noProof/>
                  <w:sz w:val="22"/>
                </w:rPr>
              </w:rPrChange>
            </w:rPr>
          </w:pPr>
          <w:r w:rsidRPr="006E7372">
            <w:rPr>
              <w:rFonts w:ascii="Times New Roman" w:hAnsi="Times New Roman" w:cs="Times New Roman"/>
              <w:rPrChange w:id="373" w:author="thanh" w:date="2021-05-03T15:11:00Z">
                <w:rPr>
                  <w:color w:val="0563C1" w:themeColor="hyperlink"/>
                  <w:u w:val="single"/>
                </w:rPr>
              </w:rPrChange>
            </w:rPr>
            <w:fldChar w:fldCharType="begin"/>
          </w:r>
          <w:r w:rsidRPr="006E7372">
            <w:rPr>
              <w:rFonts w:ascii="Times New Roman" w:hAnsi="Times New Roman" w:cs="Times New Roman"/>
              <w:rPrChange w:id="374" w:author="thanh" w:date="2021-05-03T15:11:00Z">
                <w:rPr>
                  <w:color w:val="0563C1" w:themeColor="hyperlink"/>
                  <w:u w:val="single"/>
                </w:rPr>
              </w:rPrChange>
            </w:rPr>
            <w:instrText>HYPERLINK \l "_Toc70761494"</w:instrText>
          </w:r>
          <w:r w:rsidRPr="006E7372">
            <w:rPr>
              <w:rFonts w:ascii="Times New Roman" w:hAnsi="Times New Roman" w:cs="Times New Roman"/>
              <w:rPrChange w:id="37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76" w:author="thanh" w:date="2021-05-03T15:11:00Z">
                <w:rPr>
                  <w:rStyle w:val="Hyperlink"/>
                  <w:rFonts w:cs="Times New Roman"/>
                  <w:noProof/>
                </w:rPr>
              </w:rPrChange>
            </w:rPr>
            <w:t>3.1.2</w:t>
          </w:r>
          <w:r w:rsidRPr="006E7372">
            <w:rPr>
              <w:rFonts w:ascii="Times New Roman" w:eastAsiaTheme="minorEastAsia" w:hAnsi="Times New Roman" w:cs="Times New Roman"/>
              <w:noProof/>
              <w:sz w:val="22"/>
              <w:rPrChange w:id="37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78" w:author="thanh" w:date="2021-05-03T15:11:00Z">
                <w:rPr>
                  <w:rStyle w:val="Hyperlink"/>
                  <w:rFonts w:cs="Times New Roman"/>
                  <w:noProof/>
                </w:rPr>
              </w:rPrChange>
            </w:rPr>
            <w:t>Thuật toán di truyền</w:t>
          </w:r>
          <w:r w:rsidRPr="006E7372">
            <w:rPr>
              <w:rFonts w:ascii="Times New Roman" w:hAnsi="Times New Roman" w:cs="Times New Roman"/>
              <w:noProof/>
              <w:webHidden/>
              <w:rPrChange w:id="379" w:author="thanh" w:date="2021-05-03T15:11:00Z">
                <w:rPr>
                  <w:noProof/>
                  <w:webHidden/>
                  <w:color w:val="0563C1" w:themeColor="hyperlink"/>
                  <w:u w:val="single"/>
                </w:rPr>
              </w:rPrChange>
            </w:rPr>
            <w:tab/>
          </w:r>
          <w:r w:rsidRPr="006E7372">
            <w:rPr>
              <w:rFonts w:ascii="Times New Roman" w:hAnsi="Times New Roman" w:cs="Times New Roman"/>
              <w:noProof/>
              <w:webHidden/>
              <w:rPrChange w:id="38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81" w:author="thanh" w:date="2021-05-03T15:11:00Z">
                <w:rPr>
                  <w:noProof/>
                  <w:webHidden/>
                  <w:color w:val="0563C1" w:themeColor="hyperlink"/>
                  <w:u w:val="single"/>
                </w:rPr>
              </w:rPrChange>
            </w:rPr>
            <w:instrText xml:space="preserve"> PAGEREF _Toc70761494 \h </w:instrText>
          </w:r>
          <w:r w:rsidRPr="006E7372">
            <w:rPr>
              <w:rFonts w:ascii="Times New Roman" w:hAnsi="Times New Roman" w:cs="Times New Roman"/>
              <w:noProof/>
              <w:webHidden/>
              <w:rPrChange w:id="38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8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84" w:author="thanh" w:date="2021-05-03T15:11:00Z">
                <w:rPr>
                  <w:noProof/>
                  <w:webHidden/>
                  <w:color w:val="0563C1" w:themeColor="hyperlink"/>
                  <w:u w:val="single"/>
                </w:rPr>
              </w:rPrChange>
            </w:rPr>
            <w:t>41</w:t>
          </w:r>
          <w:r w:rsidRPr="006E7372">
            <w:rPr>
              <w:rFonts w:ascii="Times New Roman" w:hAnsi="Times New Roman" w:cs="Times New Roman"/>
              <w:noProof/>
              <w:webHidden/>
              <w:rPrChange w:id="385" w:author="thanh" w:date="2021-05-03T15:11:00Z">
                <w:rPr>
                  <w:noProof/>
                  <w:webHidden/>
                  <w:color w:val="0563C1" w:themeColor="hyperlink"/>
                  <w:u w:val="single"/>
                </w:rPr>
              </w:rPrChange>
            </w:rPr>
            <w:fldChar w:fldCharType="end"/>
          </w:r>
          <w:r w:rsidRPr="006E7372">
            <w:rPr>
              <w:rFonts w:ascii="Times New Roman" w:hAnsi="Times New Roman" w:cs="Times New Roman"/>
              <w:rPrChange w:id="386" w:author="thanh" w:date="2021-05-03T15:11:00Z">
                <w:rPr>
                  <w:color w:val="0563C1" w:themeColor="hyperlink"/>
                  <w:u w:val="single"/>
                </w:rPr>
              </w:rPrChange>
            </w:rPr>
            <w:fldChar w:fldCharType="end"/>
          </w:r>
        </w:p>
        <w:p w14:paraId="7BC5FBE0"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387" w:author="thanh" w:date="2021-05-03T15:11:00Z">
                <w:rPr>
                  <w:rFonts w:asciiTheme="minorHAnsi" w:eastAsiaTheme="minorEastAsia" w:hAnsiTheme="minorHAnsi"/>
                  <w:noProof/>
                  <w:sz w:val="22"/>
                </w:rPr>
              </w:rPrChange>
            </w:rPr>
          </w:pPr>
          <w:r w:rsidRPr="006E7372">
            <w:rPr>
              <w:rFonts w:ascii="Times New Roman" w:hAnsi="Times New Roman" w:cs="Times New Roman"/>
              <w:rPrChange w:id="388" w:author="thanh" w:date="2021-05-03T15:11:00Z">
                <w:rPr>
                  <w:color w:val="0563C1" w:themeColor="hyperlink"/>
                  <w:u w:val="single"/>
                </w:rPr>
              </w:rPrChange>
            </w:rPr>
            <w:fldChar w:fldCharType="begin"/>
          </w:r>
          <w:r w:rsidRPr="006E7372">
            <w:rPr>
              <w:rFonts w:ascii="Times New Roman" w:hAnsi="Times New Roman" w:cs="Times New Roman"/>
              <w:rPrChange w:id="389" w:author="thanh" w:date="2021-05-03T15:11:00Z">
                <w:rPr>
                  <w:color w:val="0563C1" w:themeColor="hyperlink"/>
                  <w:u w:val="single"/>
                </w:rPr>
              </w:rPrChange>
            </w:rPr>
            <w:instrText>HYPERLINK \l "_Toc70761495"</w:instrText>
          </w:r>
          <w:r w:rsidRPr="006E7372">
            <w:rPr>
              <w:rFonts w:ascii="Times New Roman" w:hAnsi="Times New Roman" w:cs="Times New Roman"/>
              <w:rPrChange w:id="39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391" w:author="thanh" w:date="2021-05-03T15:11:00Z">
                <w:rPr>
                  <w:rStyle w:val="Hyperlink"/>
                  <w:rFonts w:cs="Times New Roman"/>
                  <w:noProof/>
                </w:rPr>
              </w:rPrChange>
            </w:rPr>
            <w:t>3.2</w:t>
          </w:r>
          <w:r w:rsidRPr="006E7372">
            <w:rPr>
              <w:rFonts w:ascii="Times New Roman" w:eastAsiaTheme="minorEastAsia" w:hAnsi="Times New Roman" w:cs="Times New Roman"/>
              <w:noProof/>
              <w:sz w:val="22"/>
              <w:rPrChange w:id="39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393" w:author="thanh" w:date="2021-05-03T15:11:00Z">
                <w:rPr>
                  <w:rStyle w:val="Hyperlink"/>
                  <w:rFonts w:cs="Times New Roman"/>
                  <w:noProof/>
                </w:rPr>
              </w:rPrChange>
            </w:rPr>
            <w:t>Cài đặt thuật toán quy hoạch tuyến tính</w:t>
          </w:r>
          <w:r w:rsidRPr="006E7372">
            <w:rPr>
              <w:rFonts w:ascii="Times New Roman" w:hAnsi="Times New Roman" w:cs="Times New Roman"/>
              <w:noProof/>
              <w:webHidden/>
              <w:rPrChange w:id="394" w:author="thanh" w:date="2021-05-03T15:11:00Z">
                <w:rPr>
                  <w:noProof/>
                  <w:webHidden/>
                  <w:color w:val="0563C1" w:themeColor="hyperlink"/>
                  <w:u w:val="single"/>
                </w:rPr>
              </w:rPrChange>
            </w:rPr>
            <w:tab/>
          </w:r>
          <w:r w:rsidRPr="006E7372">
            <w:rPr>
              <w:rFonts w:ascii="Times New Roman" w:hAnsi="Times New Roman" w:cs="Times New Roman"/>
              <w:noProof/>
              <w:webHidden/>
              <w:rPrChange w:id="39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396" w:author="thanh" w:date="2021-05-03T15:11:00Z">
                <w:rPr>
                  <w:noProof/>
                  <w:webHidden/>
                  <w:color w:val="0563C1" w:themeColor="hyperlink"/>
                  <w:u w:val="single"/>
                </w:rPr>
              </w:rPrChange>
            </w:rPr>
            <w:instrText xml:space="preserve"> PAGEREF _Toc70761495 \h </w:instrText>
          </w:r>
          <w:r w:rsidRPr="006E7372">
            <w:rPr>
              <w:rFonts w:ascii="Times New Roman" w:hAnsi="Times New Roman" w:cs="Times New Roman"/>
              <w:noProof/>
              <w:webHidden/>
              <w:rPrChange w:id="39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39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399" w:author="thanh" w:date="2021-05-03T15:11:00Z">
                <w:rPr>
                  <w:noProof/>
                  <w:webHidden/>
                  <w:color w:val="0563C1" w:themeColor="hyperlink"/>
                  <w:u w:val="single"/>
                </w:rPr>
              </w:rPrChange>
            </w:rPr>
            <w:t>47</w:t>
          </w:r>
          <w:r w:rsidRPr="006E7372">
            <w:rPr>
              <w:rFonts w:ascii="Times New Roman" w:hAnsi="Times New Roman" w:cs="Times New Roman"/>
              <w:noProof/>
              <w:webHidden/>
              <w:rPrChange w:id="400" w:author="thanh" w:date="2021-05-03T15:11:00Z">
                <w:rPr>
                  <w:noProof/>
                  <w:webHidden/>
                  <w:color w:val="0563C1" w:themeColor="hyperlink"/>
                  <w:u w:val="single"/>
                </w:rPr>
              </w:rPrChange>
            </w:rPr>
            <w:fldChar w:fldCharType="end"/>
          </w:r>
          <w:r w:rsidRPr="006E7372">
            <w:rPr>
              <w:rFonts w:ascii="Times New Roman" w:hAnsi="Times New Roman" w:cs="Times New Roman"/>
              <w:rPrChange w:id="401" w:author="thanh" w:date="2021-05-03T15:11:00Z">
                <w:rPr>
                  <w:color w:val="0563C1" w:themeColor="hyperlink"/>
                  <w:u w:val="single"/>
                </w:rPr>
              </w:rPrChange>
            </w:rPr>
            <w:fldChar w:fldCharType="end"/>
          </w:r>
        </w:p>
        <w:p w14:paraId="755CB4F6" w14:textId="77777777" w:rsidR="00DE61BE" w:rsidRPr="00B43FBF" w:rsidRDefault="006E7372">
          <w:pPr>
            <w:pStyle w:val="TOC2"/>
            <w:tabs>
              <w:tab w:val="left" w:pos="880"/>
              <w:tab w:val="right" w:leader="dot" w:pos="9395"/>
            </w:tabs>
            <w:rPr>
              <w:rFonts w:ascii="Times New Roman" w:eastAsiaTheme="minorEastAsia" w:hAnsi="Times New Roman" w:cs="Times New Roman"/>
              <w:noProof/>
              <w:sz w:val="22"/>
              <w:rPrChange w:id="402" w:author="thanh" w:date="2021-05-03T15:11:00Z">
                <w:rPr>
                  <w:rFonts w:asciiTheme="minorHAnsi" w:eastAsiaTheme="minorEastAsia" w:hAnsiTheme="minorHAnsi"/>
                  <w:noProof/>
                  <w:sz w:val="22"/>
                </w:rPr>
              </w:rPrChange>
            </w:rPr>
          </w:pPr>
          <w:r w:rsidRPr="006E7372">
            <w:rPr>
              <w:rFonts w:ascii="Times New Roman" w:hAnsi="Times New Roman" w:cs="Times New Roman"/>
              <w:rPrChange w:id="403" w:author="thanh" w:date="2021-05-03T15:11:00Z">
                <w:rPr>
                  <w:color w:val="0563C1" w:themeColor="hyperlink"/>
                  <w:u w:val="single"/>
                </w:rPr>
              </w:rPrChange>
            </w:rPr>
            <w:fldChar w:fldCharType="begin"/>
          </w:r>
          <w:r w:rsidRPr="006E7372">
            <w:rPr>
              <w:rFonts w:ascii="Times New Roman" w:hAnsi="Times New Roman" w:cs="Times New Roman"/>
              <w:rPrChange w:id="404" w:author="thanh" w:date="2021-05-03T15:11:00Z">
                <w:rPr>
                  <w:color w:val="0563C1" w:themeColor="hyperlink"/>
                  <w:u w:val="single"/>
                </w:rPr>
              </w:rPrChange>
            </w:rPr>
            <w:instrText>HYPERLINK \l "_Toc70761496"</w:instrText>
          </w:r>
          <w:r w:rsidRPr="006E7372">
            <w:rPr>
              <w:rFonts w:ascii="Times New Roman" w:hAnsi="Times New Roman" w:cs="Times New Roman"/>
              <w:rPrChange w:id="40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06" w:author="thanh" w:date="2021-05-03T15:11:00Z">
                <w:rPr>
                  <w:rStyle w:val="Hyperlink"/>
                  <w:rFonts w:cs="Times New Roman"/>
                  <w:noProof/>
                </w:rPr>
              </w:rPrChange>
            </w:rPr>
            <w:t>3.3</w:t>
          </w:r>
          <w:r w:rsidRPr="006E7372">
            <w:rPr>
              <w:rFonts w:ascii="Times New Roman" w:eastAsiaTheme="minorEastAsia" w:hAnsi="Times New Roman" w:cs="Times New Roman"/>
              <w:noProof/>
              <w:sz w:val="22"/>
              <w:rPrChange w:id="40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08" w:author="thanh" w:date="2021-05-03T15:11:00Z">
                <w:rPr>
                  <w:rStyle w:val="Hyperlink"/>
                  <w:rFonts w:cs="Times New Roman"/>
                  <w:noProof/>
                </w:rPr>
              </w:rPrChange>
            </w:rPr>
            <w:t>So sánh kết quả chạy các thuật toán</w:t>
          </w:r>
          <w:r w:rsidRPr="006E7372">
            <w:rPr>
              <w:rFonts w:ascii="Times New Roman" w:hAnsi="Times New Roman" w:cs="Times New Roman"/>
              <w:noProof/>
              <w:webHidden/>
              <w:rPrChange w:id="409" w:author="thanh" w:date="2021-05-03T15:11:00Z">
                <w:rPr>
                  <w:noProof/>
                  <w:webHidden/>
                  <w:color w:val="0563C1" w:themeColor="hyperlink"/>
                  <w:u w:val="single"/>
                </w:rPr>
              </w:rPrChange>
            </w:rPr>
            <w:tab/>
          </w:r>
          <w:r w:rsidRPr="006E7372">
            <w:rPr>
              <w:rFonts w:ascii="Times New Roman" w:hAnsi="Times New Roman" w:cs="Times New Roman"/>
              <w:noProof/>
              <w:webHidden/>
              <w:rPrChange w:id="41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11" w:author="thanh" w:date="2021-05-03T15:11:00Z">
                <w:rPr>
                  <w:noProof/>
                  <w:webHidden/>
                  <w:color w:val="0563C1" w:themeColor="hyperlink"/>
                  <w:u w:val="single"/>
                </w:rPr>
              </w:rPrChange>
            </w:rPr>
            <w:instrText xml:space="preserve"> PAGEREF _Toc70761496 \h </w:instrText>
          </w:r>
          <w:r w:rsidRPr="006E7372">
            <w:rPr>
              <w:rFonts w:ascii="Times New Roman" w:hAnsi="Times New Roman" w:cs="Times New Roman"/>
              <w:noProof/>
              <w:webHidden/>
              <w:rPrChange w:id="41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1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14" w:author="thanh" w:date="2021-05-03T15:11:00Z">
                <w:rPr>
                  <w:noProof/>
                  <w:webHidden/>
                  <w:color w:val="0563C1" w:themeColor="hyperlink"/>
                  <w:u w:val="single"/>
                </w:rPr>
              </w:rPrChange>
            </w:rPr>
            <w:t>47</w:t>
          </w:r>
          <w:r w:rsidRPr="006E7372">
            <w:rPr>
              <w:rFonts w:ascii="Times New Roman" w:hAnsi="Times New Roman" w:cs="Times New Roman"/>
              <w:noProof/>
              <w:webHidden/>
              <w:rPrChange w:id="415" w:author="thanh" w:date="2021-05-03T15:11:00Z">
                <w:rPr>
                  <w:noProof/>
                  <w:webHidden/>
                  <w:color w:val="0563C1" w:themeColor="hyperlink"/>
                  <w:u w:val="single"/>
                </w:rPr>
              </w:rPrChange>
            </w:rPr>
            <w:fldChar w:fldCharType="end"/>
          </w:r>
          <w:r w:rsidRPr="006E7372">
            <w:rPr>
              <w:rFonts w:ascii="Times New Roman" w:hAnsi="Times New Roman" w:cs="Times New Roman"/>
              <w:rPrChange w:id="416" w:author="thanh" w:date="2021-05-03T15:11:00Z">
                <w:rPr>
                  <w:color w:val="0563C1" w:themeColor="hyperlink"/>
                  <w:u w:val="single"/>
                </w:rPr>
              </w:rPrChange>
            </w:rPr>
            <w:fldChar w:fldCharType="end"/>
          </w:r>
        </w:p>
        <w:p w14:paraId="0097337D"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417" w:author="thanh" w:date="2021-05-03T15:11:00Z">
                <w:rPr>
                  <w:rFonts w:asciiTheme="minorHAnsi" w:eastAsiaTheme="minorEastAsia" w:hAnsiTheme="minorHAnsi"/>
                  <w:noProof/>
                  <w:sz w:val="22"/>
                </w:rPr>
              </w:rPrChange>
            </w:rPr>
          </w:pPr>
          <w:r w:rsidRPr="006E7372">
            <w:rPr>
              <w:rFonts w:ascii="Times New Roman" w:hAnsi="Times New Roman" w:cs="Times New Roman"/>
              <w:rPrChange w:id="418" w:author="thanh" w:date="2021-05-03T15:11:00Z">
                <w:rPr>
                  <w:color w:val="0563C1" w:themeColor="hyperlink"/>
                  <w:u w:val="single"/>
                </w:rPr>
              </w:rPrChange>
            </w:rPr>
            <w:fldChar w:fldCharType="begin"/>
          </w:r>
          <w:r w:rsidRPr="006E7372">
            <w:rPr>
              <w:rFonts w:ascii="Times New Roman" w:hAnsi="Times New Roman" w:cs="Times New Roman"/>
              <w:rPrChange w:id="419" w:author="thanh" w:date="2021-05-03T15:11:00Z">
                <w:rPr>
                  <w:color w:val="0563C1" w:themeColor="hyperlink"/>
                  <w:u w:val="single"/>
                </w:rPr>
              </w:rPrChange>
            </w:rPr>
            <w:instrText>HYPERLINK \l "_Toc70761497"</w:instrText>
          </w:r>
          <w:r w:rsidRPr="006E7372">
            <w:rPr>
              <w:rFonts w:ascii="Times New Roman" w:hAnsi="Times New Roman" w:cs="Times New Roman"/>
              <w:rPrChange w:id="42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21" w:author="thanh" w:date="2021-05-03T15:11:00Z">
                <w:rPr>
                  <w:rStyle w:val="Hyperlink"/>
                  <w:rFonts w:cs="Times New Roman"/>
                  <w:noProof/>
                </w:rPr>
              </w:rPrChange>
            </w:rPr>
            <w:t>3.3.1</w:t>
          </w:r>
          <w:r w:rsidRPr="006E7372">
            <w:rPr>
              <w:rFonts w:ascii="Times New Roman" w:eastAsiaTheme="minorEastAsia" w:hAnsi="Times New Roman" w:cs="Times New Roman"/>
              <w:noProof/>
              <w:sz w:val="22"/>
              <w:rPrChange w:id="42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23" w:author="thanh" w:date="2021-05-03T15:11:00Z">
                <w:rPr>
                  <w:rStyle w:val="Hyperlink"/>
                  <w:rFonts w:cs="Times New Roman"/>
                  <w:noProof/>
                </w:rPr>
              </w:rPrChange>
            </w:rPr>
            <w:t>Trường hợp thử nghiệm thứ nhất</w:t>
          </w:r>
          <w:r w:rsidRPr="006E7372">
            <w:rPr>
              <w:rFonts w:ascii="Times New Roman" w:hAnsi="Times New Roman" w:cs="Times New Roman"/>
              <w:noProof/>
              <w:webHidden/>
              <w:rPrChange w:id="424" w:author="thanh" w:date="2021-05-03T15:11:00Z">
                <w:rPr>
                  <w:noProof/>
                  <w:webHidden/>
                  <w:color w:val="0563C1" w:themeColor="hyperlink"/>
                  <w:u w:val="single"/>
                </w:rPr>
              </w:rPrChange>
            </w:rPr>
            <w:tab/>
          </w:r>
          <w:r w:rsidRPr="006E7372">
            <w:rPr>
              <w:rFonts w:ascii="Times New Roman" w:hAnsi="Times New Roman" w:cs="Times New Roman"/>
              <w:noProof/>
              <w:webHidden/>
              <w:rPrChange w:id="42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26" w:author="thanh" w:date="2021-05-03T15:11:00Z">
                <w:rPr>
                  <w:noProof/>
                  <w:webHidden/>
                  <w:color w:val="0563C1" w:themeColor="hyperlink"/>
                  <w:u w:val="single"/>
                </w:rPr>
              </w:rPrChange>
            </w:rPr>
            <w:instrText xml:space="preserve"> PAGEREF _Toc70761497 \h </w:instrText>
          </w:r>
          <w:r w:rsidRPr="006E7372">
            <w:rPr>
              <w:rFonts w:ascii="Times New Roman" w:hAnsi="Times New Roman" w:cs="Times New Roman"/>
              <w:noProof/>
              <w:webHidden/>
              <w:rPrChange w:id="42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2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29" w:author="thanh" w:date="2021-05-03T15:11:00Z">
                <w:rPr>
                  <w:noProof/>
                  <w:webHidden/>
                  <w:color w:val="0563C1" w:themeColor="hyperlink"/>
                  <w:u w:val="single"/>
                </w:rPr>
              </w:rPrChange>
            </w:rPr>
            <w:t>47</w:t>
          </w:r>
          <w:r w:rsidRPr="006E7372">
            <w:rPr>
              <w:rFonts w:ascii="Times New Roman" w:hAnsi="Times New Roman" w:cs="Times New Roman"/>
              <w:noProof/>
              <w:webHidden/>
              <w:rPrChange w:id="430" w:author="thanh" w:date="2021-05-03T15:11:00Z">
                <w:rPr>
                  <w:noProof/>
                  <w:webHidden/>
                  <w:color w:val="0563C1" w:themeColor="hyperlink"/>
                  <w:u w:val="single"/>
                </w:rPr>
              </w:rPrChange>
            </w:rPr>
            <w:fldChar w:fldCharType="end"/>
          </w:r>
          <w:r w:rsidRPr="006E7372">
            <w:rPr>
              <w:rFonts w:ascii="Times New Roman" w:hAnsi="Times New Roman" w:cs="Times New Roman"/>
              <w:rPrChange w:id="431" w:author="thanh" w:date="2021-05-03T15:11:00Z">
                <w:rPr>
                  <w:color w:val="0563C1" w:themeColor="hyperlink"/>
                  <w:u w:val="single"/>
                </w:rPr>
              </w:rPrChange>
            </w:rPr>
            <w:fldChar w:fldCharType="end"/>
          </w:r>
        </w:p>
        <w:p w14:paraId="439EE819"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432" w:author="thanh" w:date="2021-05-03T15:11:00Z">
                <w:rPr>
                  <w:rFonts w:asciiTheme="minorHAnsi" w:eastAsiaTheme="minorEastAsia" w:hAnsiTheme="minorHAnsi"/>
                  <w:noProof/>
                  <w:sz w:val="22"/>
                </w:rPr>
              </w:rPrChange>
            </w:rPr>
          </w:pPr>
          <w:r w:rsidRPr="006E7372">
            <w:rPr>
              <w:rFonts w:ascii="Times New Roman" w:hAnsi="Times New Roman" w:cs="Times New Roman"/>
              <w:rPrChange w:id="433" w:author="thanh" w:date="2021-05-03T15:11:00Z">
                <w:rPr>
                  <w:color w:val="0563C1" w:themeColor="hyperlink"/>
                  <w:u w:val="single"/>
                </w:rPr>
              </w:rPrChange>
            </w:rPr>
            <w:fldChar w:fldCharType="begin"/>
          </w:r>
          <w:r w:rsidRPr="006E7372">
            <w:rPr>
              <w:rFonts w:ascii="Times New Roman" w:hAnsi="Times New Roman" w:cs="Times New Roman"/>
              <w:rPrChange w:id="434" w:author="thanh" w:date="2021-05-03T15:11:00Z">
                <w:rPr>
                  <w:color w:val="0563C1" w:themeColor="hyperlink"/>
                  <w:u w:val="single"/>
                </w:rPr>
              </w:rPrChange>
            </w:rPr>
            <w:instrText>HYPERLINK \l "_Toc70761498"</w:instrText>
          </w:r>
          <w:r w:rsidRPr="006E7372">
            <w:rPr>
              <w:rFonts w:ascii="Times New Roman" w:hAnsi="Times New Roman" w:cs="Times New Roman"/>
              <w:rPrChange w:id="43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36" w:author="thanh" w:date="2021-05-03T15:11:00Z">
                <w:rPr>
                  <w:rStyle w:val="Hyperlink"/>
                  <w:rFonts w:cs="Times New Roman"/>
                  <w:noProof/>
                </w:rPr>
              </w:rPrChange>
            </w:rPr>
            <w:t>3.3.2</w:t>
          </w:r>
          <w:r w:rsidRPr="006E7372">
            <w:rPr>
              <w:rFonts w:ascii="Times New Roman" w:eastAsiaTheme="minorEastAsia" w:hAnsi="Times New Roman" w:cs="Times New Roman"/>
              <w:noProof/>
              <w:sz w:val="22"/>
              <w:rPrChange w:id="43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38" w:author="thanh" w:date="2021-05-03T15:11:00Z">
                <w:rPr>
                  <w:rStyle w:val="Hyperlink"/>
                  <w:rFonts w:cs="Times New Roman"/>
                  <w:noProof/>
                </w:rPr>
              </w:rPrChange>
            </w:rPr>
            <w:t>Trường hợp thử nghiệm thứ hai</w:t>
          </w:r>
          <w:r w:rsidRPr="006E7372">
            <w:rPr>
              <w:rFonts w:ascii="Times New Roman" w:hAnsi="Times New Roman" w:cs="Times New Roman"/>
              <w:noProof/>
              <w:webHidden/>
              <w:rPrChange w:id="439" w:author="thanh" w:date="2021-05-03T15:11:00Z">
                <w:rPr>
                  <w:noProof/>
                  <w:webHidden/>
                  <w:color w:val="0563C1" w:themeColor="hyperlink"/>
                  <w:u w:val="single"/>
                </w:rPr>
              </w:rPrChange>
            </w:rPr>
            <w:tab/>
          </w:r>
          <w:r w:rsidRPr="006E7372">
            <w:rPr>
              <w:rFonts w:ascii="Times New Roman" w:hAnsi="Times New Roman" w:cs="Times New Roman"/>
              <w:noProof/>
              <w:webHidden/>
              <w:rPrChange w:id="44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41" w:author="thanh" w:date="2021-05-03T15:11:00Z">
                <w:rPr>
                  <w:noProof/>
                  <w:webHidden/>
                  <w:color w:val="0563C1" w:themeColor="hyperlink"/>
                  <w:u w:val="single"/>
                </w:rPr>
              </w:rPrChange>
            </w:rPr>
            <w:instrText xml:space="preserve"> PAGEREF _Toc70761498 \h </w:instrText>
          </w:r>
          <w:r w:rsidRPr="006E7372">
            <w:rPr>
              <w:rFonts w:ascii="Times New Roman" w:hAnsi="Times New Roman" w:cs="Times New Roman"/>
              <w:noProof/>
              <w:webHidden/>
              <w:rPrChange w:id="44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4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44" w:author="thanh" w:date="2021-05-03T15:11:00Z">
                <w:rPr>
                  <w:noProof/>
                  <w:webHidden/>
                  <w:color w:val="0563C1" w:themeColor="hyperlink"/>
                  <w:u w:val="single"/>
                </w:rPr>
              </w:rPrChange>
            </w:rPr>
            <w:t>48</w:t>
          </w:r>
          <w:r w:rsidRPr="006E7372">
            <w:rPr>
              <w:rFonts w:ascii="Times New Roman" w:hAnsi="Times New Roman" w:cs="Times New Roman"/>
              <w:noProof/>
              <w:webHidden/>
              <w:rPrChange w:id="445" w:author="thanh" w:date="2021-05-03T15:11:00Z">
                <w:rPr>
                  <w:noProof/>
                  <w:webHidden/>
                  <w:color w:val="0563C1" w:themeColor="hyperlink"/>
                  <w:u w:val="single"/>
                </w:rPr>
              </w:rPrChange>
            </w:rPr>
            <w:fldChar w:fldCharType="end"/>
          </w:r>
          <w:r w:rsidRPr="006E7372">
            <w:rPr>
              <w:rFonts w:ascii="Times New Roman" w:hAnsi="Times New Roman" w:cs="Times New Roman"/>
              <w:rPrChange w:id="446" w:author="thanh" w:date="2021-05-03T15:11:00Z">
                <w:rPr>
                  <w:color w:val="0563C1" w:themeColor="hyperlink"/>
                  <w:u w:val="single"/>
                </w:rPr>
              </w:rPrChange>
            </w:rPr>
            <w:fldChar w:fldCharType="end"/>
          </w:r>
        </w:p>
        <w:p w14:paraId="423AEEEF"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447" w:author="thanh" w:date="2021-05-03T15:11:00Z">
                <w:rPr>
                  <w:rFonts w:asciiTheme="minorHAnsi" w:eastAsiaTheme="minorEastAsia" w:hAnsiTheme="minorHAnsi"/>
                  <w:noProof/>
                  <w:sz w:val="22"/>
                </w:rPr>
              </w:rPrChange>
            </w:rPr>
          </w:pPr>
          <w:r w:rsidRPr="006E7372">
            <w:rPr>
              <w:rFonts w:ascii="Times New Roman" w:hAnsi="Times New Roman" w:cs="Times New Roman"/>
              <w:rPrChange w:id="448" w:author="thanh" w:date="2021-05-03T15:11:00Z">
                <w:rPr>
                  <w:color w:val="0563C1" w:themeColor="hyperlink"/>
                  <w:u w:val="single"/>
                </w:rPr>
              </w:rPrChange>
            </w:rPr>
            <w:lastRenderedPageBreak/>
            <w:fldChar w:fldCharType="begin"/>
          </w:r>
          <w:r w:rsidRPr="006E7372">
            <w:rPr>
              <w:rFonts w:ascii="Times New Roman" w:hAnsi="Times New Roman" w:cs="Times New Roman"/>
              <w:rPrChange w:id="449" w:author="thanh" w:date="2021-05-03T15:11:00Z">
                <w:rPr>
                  <w:color w:val="0563C1" w:themeColor="hyperlink"/>
                  <w:u w:val="single"/>
                </w:rPr>
              </w:rPrChange>
            </w:rPr>
            <w:instrText>HYPERLINK \l "_Toc70761499"</w:instrText>
          </w:r>
          <w:r w:rsidRPr="006E7372">
            <w:rPr>
              <w:rFonts w:ascii="Times New Roman" w:hAnsi="Times New Roman" w:cs="Times New Roman"/>
              <w:rPrChange w:id="45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51" w:author="thanh" w:date="2021-05-03T15:11:00Z">
                <w:rPr>
                  <w:rStyle w:val="Hyperlink"/>
                  <w:rFonts w:cs="Times New Roman"/>
                  <w:noProof/>
                </w:rPr>
              </w:rPrChange>
            </w:rPr>
            <w:t>3.3.3</w:t>
          </w:r>
          <w:r w:rsidRPr="006E7372">
            <w:rPr>
              <w:rFonts w:ascii="Times New Roman" w:eastAsiaTheme="minorEastAsia" w:hAnsi="Times New Roman" w:cs="Times New Roman"/>
              <w:noProof/>
              <w:sz w:val="22"/>
              <w:rPrChange w:id="45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53" w:author="thanh" w:date="2021-05-03T15:11:00Z">
                <w:rPr>
                  <w:rStyle w:val="Hyperlink"/>
                  <w:rFonts w:cs="Times New Roman"/>
                  <w:noProof/>
                </w:rPr>
              </w:rPrChange>
            </w:rPr>
            <w:t>Trường hợp thử nghiệm thứ ba (xem lại)</w:t>
          </w:r>
          <w:r w:rsidRPr="006E7372">
            <w:rPr>
              <w:rFonts w:ascii="Times New Roman" w:hAnsi="Times New Roman" w:cs="Times New Roman"/>
              <w:noProof/>
              <w:webHidden/>
              <w:rPrChange w:id="454" w:author="thanh" w:date="2021-05-03T15:11:00Z">
                <w:rPr>
                  <w:noProof/>
                  <w:webHidden/>
                  <w:color w:val="0563C1" w:themeColor="hyperlink"/>
                  <w:u w:val="single"/>
                </w:rPr>
              </w:rPrChange>
            </w:rPr>
            <w:tab/>
          </w:r>
          <w:r w:rsidRPr="006E7372">
            <w:rPr>
              <w:rFonts w:ascii="Times New Roman" w:hAnsi="Times New Roman" w:cs="Times New Roman"/>
              <w:noProof/>
              <w:webHidden/>
              <w:rPrChange w:id="45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56" w:author="thanh" w:date="2021-05-03T15:11:00Z">
                <w:rPr>
                  <w:noProof/>
                  <w:webHidden/>
                  <w:color w:val="0563C1" w:themeColor="hyperlink"/>
                  <w:u w:val="single"/>
                </w:rPr>
              </w:rPrChange>
            </w:rPr>
            <w:instrText xml:space="preserve"> PAGEREF _Toc70761499 \h </w:instrText>
          </w:r>
          <w:r w:rsidRPr="006E7372">
            <w:rPr>
              <w:rFonts w:ascii="Times New Roman" w:hAnsi="Times New Roman" w:cs="Times New Roman"/>
              <w:noProof/>
              <w:webHidden/>
              <w:rPrChange w:id="45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5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59" w:author="thanh" w:date="2021-05-03T15:11:00Z">
                <w:rPr>
                  <w:noProof/>
                  <w:webHidden/>
                  <w:color w:val="0563C1" w:themeColor="hyperlink"/>
                  <w:u w:val="single"/>
                </w:rPr>
              </w:rPrChange>
            </w:rPr>
            <w:t>48</w:t>
          </w:r>
          <w:r w:rsidRPr="006E7372">
            <w:rPr>
              <w:rFonts w:ascii="Times New Roman" w:hAnsi="Times New Roman" w:cs="Times New Roman"/>
              <w:noProof/>
              <w:webHidden/>
              <w:rPrChange w:id="460" w:author="thanh" w:date="2021-05-03T15:11:00Z">
                <w:rPr>
                  <w:noProof/>
                  <w:webHidden/>
                  <w:color w:val="0563C1" w:themeColor="hyperlink"/>
                  <w:u w:val="single"/>
                </w:rPr>
              </w:rPrChange>
            </w:rPr>
            <w:fldChar w:fldCharType="end"/>
          </w:r>
          <w:r w:rsidRPr="006E7372">
            <w:rPr>
              <w:rFonts w:ascii="Times New Roman" w:hAnsi="Times New Roman" w:cs="Times New Roman"/>
              <w:rPrChange w:id="461" w:author="thanh" w:date="2021-05-03T15:11:00Z">
                <w:rPr>
                  <w:color w:val="0563C1" w:themeColor="hyperlink"/>
                  <w:u w:val="single"/>
                </w:rPr>
              </w:rPrChange>
            </w:rPr>
            <w:fldChar w:fldCharType="end"/>
          </w:r>
        </w:p>
        <w:p w14:paraId="69ED22AF"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462" w:author="thanh" w:date="2021-05-03T15:11:00Z">
                <w:rPr>
                  <w:rFonts w:asciiTheme="minorHAnsi" w:eastAsiaTheme="minorEastAsia" w:hAnsiTheme="minorHAnsi"/>
                  <w:noProof/>
                  <w:sz w:val="22"/>
                </w:rPr>
              </w:rPrChange>
            </w:rPr>
          </w:pPr>
          <w:r w:rsidRPr="006E7372">
            <w:rPr>
              <w:rFonts w:ascii="Times New Roman" w:hAnsi="Times New Roman" w:cs="Times New Roman"/>
              <w:rPrChange w:id="463" w:author="thanh" w:date="2021-05-03T15:11:00Z">
                <w:rPr>
                  <w:color w:val="0563C1" w:themeColor="hyperlink"/>
                  <w:u w:val="single"/>
                </w:rPr>
              </w:rPrChange>
            </w:rPr>
            <w:fldChar w:fldCharType="begin"/>
          </w:r>
          <w:r w:rsidRPr="006E7372">
            <w:rPr>
              <w:rFonts w:ascii="Times New Roman" w:hAnsi="Times New Roman" w:cs="Times New Roman"/>
              <w:rPrChange w:id="464" w:author="thanh" w:date="2021-05-03T15:11:00Z">
                <w:rPr>
                  <w:color w:val="0563C1" w:themeColor="hyperlink"/>
                  <w:u w:val="single"/>
                </w:rPr>
              </w:rPrChange>
            </w:rPr>
            <w:instrText>HYPERLINK \l "_Toc70761500"</w:instrText>
          </w:r>
          <w:r w:rsidRPr="006E7372">
            <w:rPr>
              <w:rFonts w:ascii="Times New Roman" w:hAnsi="Times New Roman" w:cs="Times New Roman"/>
              <w:rPrChange w:id="46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66" w:author="thanh" w:date="2021-05-03T15:11:00Z">
                <w:rPr>
                  <w:rStyle w:val="Hyperlink"/>
                  <w:rFonts w:cs="Times New Roman"/>
                  <w:noProof/>
                </w:rPr>
              </w:rPrChange>
            </w:rPr>
            <w:t>3.3.4</w:t>
          </w:r>
          <w:r w:rsidRPr="006E7372">
            <w:rPr>
              <w:rFonts w:ascii="Times New Roman" w:eastAsiaTheme="minorEastAsia" w:hAnsi="Times New Roman" w:cs="Times New Roman"/>
              <w:noProof/>
              <w:sz w:val="22"/>
              <w:rPrChange w:id="467"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68" w:author="thanh" w:date="2021-05-03T15:11:00Z">
                <w:rPr>
                  <w:rStyle w:val="Hyperlink"/>
                  <w:rFonts w:cs="Times New Roman"/>
                  <w:noProof/>
                </w:rPr>
              </w:rPrChange>
            </w:rPr>
            <w:t>Trường hợp thử nghiệm thứ bốn</w:t>
          </w:r>
          <w:r w:rsidRPr="006E7372">
            <w:rPr>
              <w:rFonts w:ascii="Times New Roman" w:hAnsi="Times New Roman" w:cs="Times New Roman"/>
              <w:noProof/>
              <w:webHidden/>
              <w:rPrChange w:id="469" w:author="thanh" w:date="2021-05-03T15:11:00Z">
                <w:rPr>
                  <w:noProof/>
                  <w:webHidden/>
                  <w:color w:val="0563C1" w:themeColor="hyperlink"/>
                  <w:u w:val="single"/>
                </w:rPr>
              </w:rPrChange>
            </w:rPr>
            <w:tab/>
          </w:r>
          <w:r w:rsidRPr="006E7372">
            <w:rPr>
              <w:rFonts w:ascii="Times New Roman" w:hAnsi="Times New Roman" w:cs="Times New Roman"/>
              <w:noProof/>
              <w:webHidden/>
              <w:rPrChange w:id="470"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71" w:author="thanh" w:date="2021-05-03T15:11:00Z">
                <w:rPr>
                  <w:noProof/>
                  <w:webHidden/>
                  <w:color w:val="0563C1" w:themeColor="hyperlink"/>
                  <w:u w:val="single"/>
                </w:rPr>
              </w:rPrChange>
            </w:rPr>
            <w:instrText xml:space="preserve"> PAGEREF _Toc70761500 \h </w:instrText>
          </w:r>
          <w:r w:rsidRPr="006E7372">
            <w:rPr>
              <w:rFonts w:ascii="Times New Roman" w:hAnsi="Times New Roman" w:cs="Times New Roman"/>
              <w:noProof/>
              <w:webHidden/>
              <w:rPrChange w:id="472"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73"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74" w:author="thanh" w:date="2021-05-03T15:11:00Z">
                <w:rPr>
                  <w:noProof/>
                  <w:webHidden/>
                  <w:color w:val="0563C1" w:themeColor="hyperlink"/>
                  <w:u w:val="single"/>
                </w:rPr>
              </w:rPrChange>
            </w:rPr>
            <w:t>49</w:t>
          </w:r>
          <w:r w:rsidRPr="006E7372">
            <w:rPr>
              <w:rFonts w:ascii="Times New Roman" w:hAnsi="Times New Roman" w:cs="Times New Roman"/>
              <w:noProof/>
              <w:webHidden/>
              <w:rPrChange w:id="475" w:author="thanh" w:date="2021-05-03T15:11:00Z">
                <w:rPr>
                  <w:noProof/>
                  <w:webHidden/>
                  <w:color w:val="0563C1" w:themeColor="hyperlink"/>
                  <w:u w:val="single"/>
                </w:rPr>
              </w:rPrChange>
            </w:rPr>
            <w:fldChar w:fldCharType="end"/>
          </w:r>
          <w:r w:rsidRPr="006E7372">
            <w:rPr>
              <w:rFonts w:ascii="Times New Roman" w:hAnsi="Times New Roman" w:cs="Times New Roman"/>
              <w:rPrChange w:id="476" w:author="thanh" w:date="2021-05-03T15:11:00Z">
                <w:rPr>
                  <w:color w:val="0563C1" w:themeColor="hyperlink"/>
                  <w:u w:val="single"/>
                </w:rPr>
              </w:rPrChange>
            </w:rPr>
            <w:fldChar w:fldCharType="end"/>
          </w:r>
        </w:p>
        <w:p w14:paraId="495887F0" w14:textId="77777777" w:rsidR="00DE61BE" w:rsidRPr="00B43FBF" w:rsidRDefault="006E7372">
          <w:pPr>
            <w:pStyle w:val="TOC3"/>
            <w:tabs>
              <w:tab w:val="left" w:pos="1320"/>
              <w:tab w:val="right" w:leader="dot" w:pos="9395"/>
            </w:tabs>
            <w:rPr>
              <w:rFonts w:ascii="Times New Roman" w:eastAsiaTheme="minorEastAsia" w:hAnsi="Times New Roman" w:cs="Times New Roman"/>
              <w:noProof/>
              <w:sz w:val="22"/>
              <w:rPrChange w:id="477" w:author="thanh" w:date="2021-05-03T15:11:00Z">
                <w:rPr>
                  <w:rFonts w:asciiTheme="minorHAnsi" w:eastAsiaTheme="minorEastAsia" w:hAnsiTheme="minorHAnsi"/>
                  <w:noProof/>
                  <w:sz w:val="22"/>
                </w:rPr>
              </w:rPrChange>
            </w:rPr>
          </w:pPr>
          <w:r w:rsidRPr="006E7372">
            <w:rPr>
              <w:rFonts w:ascii="Times New Roman" w:hAnsi="Times New Roman" w:cs="Times New Roman"/>
              <w:rPrChange w:id="478" w:author="thanh" w:date="2021-05-03T15:11:00Z">
                <w:rPr>
                  <w:color w:val="0563C1" w:themeColor="hyperlink"/>
                  <w:u w:val="single"/>
                </w:rPr>
              </w:rPrChange>
            </w:rPr>
            <w:fldChar w:fldCharType="begin"/>
          </w:r>
          <w:r w:rsidRPr="006E7372">
            <w:rPr>
              <w:rFonts w:ascii="Times New Roman" w:hAnsi="Times New Roman" w:cs="Times New Roman"/>
              <w:rPrChange w:id="479" w:author="thanh" w:date="2021-05-03T15:11:00Z">
                <w:rPr>
                  <w:color w:val="0563C1" w:themeColor="hyperlink"/>
                  <w:u w:val="single"/>
                </w:rPr>
              </w:rPrChange>
            </w:rPr>
            <w:instrText>HYPERLINK \l "_Toc70761501"</w:instrText>
          </w:r>
          <w:r w:rsidRPr="006E7372">
            <w:rPr>
              <w:rFonts w:ascii="Times New Roman" w:hAnsi="Times New Roman" w:cs="Times New Roman"/>
              <w:rPrChange w:id="480"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81" w:author="thanh" w:date="2021-05-03T15:11:00Z">
                <w:rPr>
                  <w:rStyle w:val="Hyperlink"/>
                  <w:rFonts w:cs="Times New Roman"/>
                  <w:noProof/>
                </w:rPr>
              </w:rPrChange>
            </w:rPr>
            <w:t>3.3.5</w:t>
          </w:r>
          <w:r w:rsidRPr="006E7372">
            <w:rPr>
              <w:rFonts w:ascii="Times New Roman" w:eastAsiaTheme="minorEastAsia" w:hAnsi="Times New Roman" w:cs="Times New Roman"/>
              <w:noProof/>
              <w:sz w:val="22"/>
              <w:rPrChange w:id="482" w:author="thanh" w:date="2021-05-03T15:11:00Z">
                <w:rPr>
                  <w:rFonts w:asciiTheme="minorHAnsi" w:eastAsiaTheme="minorEastAsia" w:hAnsiTheme="minorHAnsi"/>
                  <w:noProof/>
                  <w:color w:val="0563C1" w:themeColor="hyperlink"/>
                  <w:sz w:val="22"/>
                  <w:u w:val="single"/>
                </w:rPr>
              </w:rPrChange>
            </w:rPr>
            <w:tab/>
          </w:r>
          <w:r w:rsidRPr="006E7372">
            <w:rPr>
              <w:rStyle w:val="Hyperlink"/>
              <w:rFonts w:ascii="Times New Roman" w:hAnsi="Times New Roman" w:cs="Times New Roman"/>
              <w:noProof/>
              <w:rPrChange w:id="483" w:author="thanh" w:date="2021-05-03T15:11:00Z">
                <w:rPr>
                  <w:rStyle w:val="Hyperlink"/>
                  <w:rFonts w:cs="Times New Roman"/>
                  <w:noProof/>
                </w:rPr>
              </w:rPrChange>
            </w:rPr>
            <w:t>Nhận xét</w:t>
          </w:r>
          <w:r w:rsidRPr="006E7372">
            <w:rPr>
              <w:rFonts w:ascii="Times New Roman" w:hAnsi="Times New Roman" w:cs="Times New Roman"/>
              <w:noProof/>
              <w:webHidden/>
              <w:rPrChange w:id="484" w:author="thanh" w:date="2021-05-03T15:11:00Z">
                <w:rPr>
                  <w:noProof/>
                  <w:webHidden/>
                  <w:color w:val="0563C1" w:themeColor="hyperlink"/>
                  <w:u w:val="single"/>
                </w:rPr>
              </w:rPrChange>
            </w:rPr>
            <w:tab/>
          </w:r>
          <w:r w:rsidRPr="006E7372">
            <w:rPr>
              <w:rFonts w:ascii="Times New Roman" w:hAnsi="Times New Roman" w:cs="Times New Roman"/>
              <w:noProof/>
              <w:webHidden/>
              <w:rPrChange w:id="485"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86" w:author="thanh" w:date="2021-05-03T15:11:00Z">
                <w:rPr>
                  <w:noProof/>
                  <w:webHidden/>
                  <w:color w:val="0563C1" w:themeColor="hyperlink"/>
                  <w:u w:val="single"/>
                </w:rPr>
              </w:rPrChange>
            </w:rPr>
            <w:instrText xml:space="preserve"> PAGEREF _Toc70761501 \h </w:instrText>
          </w:r>
          <w:r w:rsidRPr="006E7372">
            <w:rPr>
              <w:rFonts w:ascii="Times New Roman" w:hAnsi="Times New Roman" w:cs="Times New Roman"/>
              <w:noProof/>
              <w:webHidden/>
              <w:rPrChange w:id="487"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488"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489" w:author="thanh" w:date="2021-05-03T15:11:00Z">
                <w:rPr>
                  <w:noProof/>
                  <w:webHidden/>
                  <w:color w:val="0563C1" w:themeColor="hyperlink"/>
                  <w:u w:val="single"/>
                </w:rPr>
              </w:rPrChange>
            </w:rPr>
            <w:t>49</w:t>
          </w:r>
          <w:r w:rsidRPr="006E7372">
            <w:rPr>
              <w:rFonts w:ascii="Times New Roman" w:hAnsi="Times New Roman" w:cs="Times New Roman"/>
              <w:noProof/>
              <w:webHidden/>
              <w:rPrChange w:id="490" w:author="thanh" w:date="2021-05-03T15:11:00Z">
                <w:rPr>
                  <w:noProof/>
                  <w:webHidden/>
                  <w:color w:val="0563C1" w:themeColor="hyperlink"/>
                  <w:u w:val="single"/>
                </w:rPr>
              </w:rPrChange>
            </w:rPr>
            <w:fldChar w:fldCharType="end"/>
          </w:r>
          <w:r w:rsidRPr="006E7372">
            <w:rPr>
              <w:rFonts w:ascii="Times New Roman" w:hAnsi="Times New Roman" w:cs="Times New Roman"/>
              <w:rPrChange w:id="491" w:author="thanh" w:date="2021-05-03T15:11:00Z">
                <w:rPr>
                  <w:color w:val="0563C1" w:themeColor="hyperlink"/>
                  <w:u w:val="single"/>
                </w:rPr>
              </w:rPrChange>
            </w:rPr>
            <w:fldChar w:fldCharType="end"/>
          </w:r>
        </w:p>
        <w:p w14:paraId="6463DF65" w14:textId="77777777" w:rsidR="00DE61BE" w:rsidRPr="00B43FBF" w:rsidRDefault="006E7372">
          <w:pPr>
            <w:pStyle w:val="TOC1"/>
            <w:tabs>
              <w:tab w:val="right" w:leader="dot" w:pos="9395"/>
            </w:tabs>
            <w:rPr>
              <w:rFonts w:ascii="Times New Roman" w:eastAsiaTheme="minorEastAsia" w:hAnsi="Times New Roman" w:cs="Times New Roman"/>
              <w:noProof/>
              <w:sz w:val="22"/>
              <w:rPrChange w:id="492" w:author="thanh" w:date="2021-05-03T15:11:00Z">
                <w:rPr>
                  <w:rFonts w:asciiTheme="minorHAnsi" w:eastAsiaTheme="minorEastAsia" w:hAnsiTheme="minorHAnsi"/>
                  <w:noProof/>
                  <w:sz w:val="22"/>
                </w:rPr>
              </w:rPrChange>
            </w:rPr>
          </w:pPr>
          <w:r w:rsidRPr="006E7372">
            <w:rPr>
              <w:rFonts w:ascii="Times New Roman" w:hAnsi="Times New Roman" w:cs="Times New Roman"/>
              <w:rPrChange w:id="493" w:author="thanh" w:date="2021-05-03T15:11:00Z">
                <w:rPr>
                  <w:color w:val="0563C1" w:themeColor="hyperlink"/>
                  <w:u w:val="single"/>
                </w:rPr>
              </w:rPrChange>
            </w:rPr>
            <w:fldChar w:fldCharType="begin"/>
          </w:r>
          <w:r w:rsidRPr="006E7372">
            <w:rPr>
              <w:rFonts w:ascii="Times New Roman" w:hAnsi="Times New Roman" w:cs="Times New Roman"/>
              <w:rPrChange w:id="494" w:author="thanh" w:date="2021-05-03T15:11:00Z">
                <w:rPr>
                  <w:color w:val="0563C1" w:themeColor="hyperlink"/>
                  <w:u w:val="single"/>
                </w:rPr>
              </w:rPrChange>
            </w:rPr>
            <w:instrText>HYPERLINK \l "_Toc70761502"</w:instrText>
          </w:r>
          <w:r w:rsidRPr="006E7372">
            <w:rPr>
              <w:rFonts w:ascii="Times New Roman" w:hAnsi="Times New Roman" w:cs="Times New Roman"/>
              <w:rPrChange w:id="495"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496" w:author="thanh" w:date="2021-05-03T15:11:00Z">
                <w:rPr>
                  <w:rStyle w:val="Hyperlink"/>
                  <w:rFonts w:cs="Times New Roman"/>
                  <w:noProof/>
                </w:rPr>
              </w:rPrChange>
            </w:rPr>
            <w:t>KẾT LUẬN</w:t>
          </w:r>
          <w:r w:rsidRPr="006E7372">
            <w:rPr>
              <w:rFonts w:ascii="Times New Roman" w:hAnsi="Times New Roman" w:cs="Times New Roman"/>
              <w:noProof/>
              <w:webHidden/>
              <w:rPrChange w:id="497" w:author="thanh" w:date="2021-05-03T15:11:00Z">
                <w:rPr>
                  <w:noProof/>
                  <w:webHidden/>
                  <w:color w:val="0563C1" w:themeColor="hyperlink"/>
                  <w:u w:val="single"/>
                </w:rPr>
              </w:rPrChange>
            </w:rPr>
            <w:tab/>
          </w:r>
          <w:r w:rsidRPr="006E7372">
            <w:rPr>
              <w:rFonts w:ascii="Times New Roman" w:hAnsi="Times New Roman" w:cs="Times New Roman"/>
              <w:noProof/>
              <w:webHidden/>
              <w:rPrChange w:id="498"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499" w:author="thanh" w:date="2021-05-03T15:11:00Z">
                <w:rPr>
                  <w:noProof/>
                  <w:webHidden/>
                  <w:color w:val="0563C1" w:themeColor="hyperlink"/>
                  <w:u w:val="single"/>
                </w:rPr>
              </w:rPrChange>
            </w:rPr>
            <w:instrText xml:space="preserve"> PAGEREF _Toc70761502 \h </w:instrText>
          </w:r>
          <w:r w:rsidRPr="006E7372">
            <w:rPr>
              <w:rFonts w:ascii="Times New Roman" w:hAnsi="Times New Roman" w:cs="Times New Roman"/>
              <w:noProof/>
              <w:webHidden/>
              <w:rPrChange w:id="500"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501"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502" w:author="thanh" w:date="2021-05-03T15:11:00Z">
                <w:rPr>
                  <w:noProof/>
                  <w:webHidden/>
                  <w:color w:val="0563C1" w:themeColor="hyperlink"/>
                  <w:u w:val="single"/>
                </w:rPr>
              </w:rPrChange>
            </w:rPr>
            <w:t>50</w:t>
          </w:r>
          <w:r w:rsidRPr="006E7372">
            <w:rPr>
              <w:rFonts w:ascii="Times New Roman" w:hAnsi="Times New Roman" w:cs="Times New Roman"/>
              <w:noProof/>
              <w:webHidden/>
              <w:rPrChange w:id="503" w:author="thanh" w:date="2021-05-03T15:11:00Z">
                <w:rPr>
                  <w:noProof/>
                  <w:webHidden/>
                  <w:color w:val="0563C1" w:themeColor="hyperlink"/>
                  <w:u w:val="single"/>
                </w:rPr>
              </w:rPrChange>
            </w:rPr>
            <w:fldChar w:fldCharType="end"/>
          </w:r>
          <w:r w:rsidRPr="006E7372">
            <w:rPr>
              <w:rFonts w:ascii="Times New Roman" w:hAnsi="Times New Roman" w:cs="Times New Roman"/>
              <w:rPrChange w:id="504" w:author="thanh" w:date="2021-05-03T15:11:00Z">
                <w:rPr>
                  <w:color w:val="0563C1" w:themeColor="hyperlink"/>
                  <w:u w:val="single"/>
                </w:rPr>
              </w:rPrChange>
            </w:rPr>
            <w:fldChar w:fldCharType="end"/>
          </w:r>
        </w:p>
        <w:p w14:paraId="667E2465" w14:textId="77777777" w:rsidR="00DE61BE" w:rsidRPr="00B43FBF" w:rsidRDefault="006E7372">
          <w:pPr>
            <w:pStyle w:val="TOC1"/>
            <w:tabs>
              <w:tab w:val="right" w:leader="dot" w:pos="9395"/>
            </w:tabs>
            <w:rPr>
              <w:rFonts w:ascii="Times New Roman" w:eastAsiaTheme="minorEastAsia" w:hAnsi="Times New Roman" w:cs="Times New Roman"/>
              <w:noProof/>
              <w:sz w:val="22"/>
              <w:rPrChange w:id="505" w:author="thanh" w:date="2021-05-03T15:11:00Z">
                <w:rPr>
                  <w:rFonts w:asciiTheme="minorHAnsi" w:eastAsiaTheme="minorEastAsia" w:hAnsiTheme="minorHAnsi"/>
                  <w:noProof/>
                  <w:sz w:val="22"/>
                </w:rPr>
              </w:rPrChange>
            </w:rPr>
          </w:pPr>
          <w:r w:rsidRPr="006E7372">
            <w:rPr>
              <w:rFonts w:ascii="Times New Roman" w:hAnsi="Times New Roman" w:cs="Times New Roman"/>
              <w:rPrChange w:id="506" w:author="thanh" w:date="2021-05-03T15:11:00Z">
                <w:rPr>
                  <w:color w:val="0563C1" w:themeColor="hyperlink"/>
                  <w:u w:val="single"/>
                </w:rPr>
              </w:rPrChange>
            </w:rPr>
            <w:fldChar w:fldCharType="begin"/>
          </w:r>
          <w:r w:rsidRPr="006E7372">
            <w:rPr>
              <w:rFonts w:ascii="Times New Roman" w:hAnsi="Times New Roman" w:cs="Times New Roman"/>
              <w:rPrChange w:id="507" w:author="thanh" w:date="2021-05-03T15:11:00Z">
                <w:rPr>
                  <w:color w:val="0563C1" w:themeColor="hyperlink"/>
                  <w:u w:val="single"/>
                </w:rPr>
              </w:rPrChange>
            </w:rPr>
            <w:instrText>HYPERLINK \l "_Toc70761503"</w:instrText>
          </w:r>
          <w:r w:rsidRPr="006E7372">
            <w:rPr>
              <w:rFonts w:ascii="Times New Roman" w:hAnsi="Times New Roman" w:cs="Times New Roman"/>
              <w:rPrChange w:id="508" w:author="thanh" w:date="2021-05-03T15:11:00Z">
                <w:rPr>
                  <w:color w:val="0563C1" w:themeColor="hyperlink"/>
                  <w:u w:val="single"/>
                </w:rPr>
              </w:rPrChange>
            </w:rPr>
            <w:fldChar w:fldCharType="separate"/>
          </w:r>
          <w:r w:rsidRPr="006E7372">
            <w:rPr>
              <w:rStyle w:val="Hyperlink"/>
              <w:rFonts w:ascii="Times New Roman" w:hAnsi="Times New Roman" w:cs="Times New Roman"/>
              <w:noProof/>
              <w:rPrChange w:id="509" w:author="thanh" w:date="2021-05-03T15:11:00Z">
                <w:rPr>
                  <w:rStyle w:val="Hyperlink"/>
                  <w:rFonts w:cs="Times New Roman"/>
                  <w:noProof/>
                </w:rPr>
              </w:rPrChange>
            </w:rPr>
            <w:t>TÀI LIỆU THAM KHẢO</w:t>
          </w:r>
          <w:r w:rsidRPr="006E7372">
            <w:rPr>
              <w:rFonts w:ascii="Times New Roman" w:hAnsi="Times New Roman" w:cs="Times New Roman"/>
              <w:noProof/>
              <w:webHidden/>
              <w:rPrChange w:id="510" w:author="thanh" w:date="2021-05-03T15:11:00Z">
                <w:rPr>
                  <w:noProof/>
                  <w:webHidden/>
                  <w:color w:val="0563C1" w:themeColor="hyperlink"/>
                  <w:u w:val="single"/>
                </w:rPr>
              </w:rPrChange>
            </w:rPr>
            <w:tab/>
          </w:r>
          <w:r w:rsidRPr="006E7372">
            <w:rPr>
              <w:rFonts w:ascii="Times New Roman" w:hAnsi="Times New Roman" w:cs="Times New Roman"/>
              <w:noProof/>
              <w:webHidden/>
              <w:rPrChange w:id="511" w:author="thanh" w:date="2021-05-03T15:11:00Z">
                <w:rPr>
                  <w:noProof/>
                  <w:webHidden/>
                  <w:color w:val="0563C1" w:themeColor="hyperlink"/>
                  <w:u w:val="single"/>
                </w:rPr>
              </w:rPrChange>
            </w:rPr>
            <w:fldChar w:fldCharType="begin"/>
          </w:r>
          <w:r w:rsidRPr="006E7372">
            <w:rPr>
              <w:rFonts w:ascii="Times New Roman" w:hAnsi="Times New Roman" w:cs="Times New Roman"/>
              <w:noProof/>
              <w:webHidden/>
              <w:rPrChange w:id="512" w:author="thanh" w:date="2021-05-03T15:11:00Z">
                <w:rPr>
                  <w:noProof/>
                  <w:webHidden/>
                  <w:color w:val="0563C1" w:themeColor="hyperlink"/>
                  <w:u w:val="single"/>
                </w:rPr>
              </w:rPrChange>
            </w:rPr>
            <w:instrText xml:space="preserve"> PAGEREF _Toc70761503 \h </w:instrText>
          </w:r>
          <w:r w:rsidRPr="006E7372">
            <w:rPr>
              <w:rFonts w:ascii="Times New Roman" w:hAnsi="Times New Roman" w:cs="Times New Roman"/>
              <w:noProof/>
              <w:webHidden/>
              <w:rPrChange w:id="513" w:author="thanh" w:date="2021-05-03T15:11:00Z">
                <w:rPr>
                  <w:rFonts w:ascii="Times New Roman" w:hAnsi="Times New Roman" w:cs="Times New Roman"/>
                  <w:noProof/>
                  <w:webHidden/>
                </w:rPr>
              </w:rPrChange>
            </w:rPr>
          </w:r>
          <w:r w:rsidRPr="006E7372">
            <w:rPr>
              <w:rFonts w:ascii="Times New Roman" w:hAnsi="Times New Roman" w:cs="Times New Roman"/>
              <w:noProof/>
              <w:webHidden/>
              <w:rPrChange w:id="514" w:author="thanh" w:date="2021-05-03T15:11:00Z">
                <w:rPr>
                  <w:noProof/>
                  <w:webHidden/>
                  <w:color w:val="0563C1" w:themeColor="hyperlink"/>
                  <w:u w:val="single"/>
                </w:rPr>
              </w:rPrChange>
            </w:rPr>
            <w:fldChar w:fldCharType="separate"/>
          </w:r>
          <w:r w:rsidRPr="006E7372">
            <w:rPr>
              <w:rFonts w:ascii="Times New Roman" w:hAnsi="Times New Roman" w:cs="Times New Roman"/>
              <w:noProof/>
              <w:webHidden/>
              <w:rPrChange w:id="515" w:author="thanh" w:date="2021-05-03T15:11:00Z">
                <w:rPr>
                  <w:noProof/>
                  <w:webHidden/>
                  <w:color w:val="0563C1" w:themeColor="hyperlink"/>
                  <w:u w:val="single"/>
                </w:rPr>
              </w:rPrChange>
            </w:rPr>
            <w:t>51</w:t>
          </w:r>
          <w:r w:rsidRPr="006E7372">
            <w:rPr>
              <w:rFonts w:ascii="Times New Roman" w:hAnsi="Times New Roman" w:cs="Times New Roman"/>
              <w:noProof/>
              <w:webHidden/>
              <w:rPrChange w:id="516" w:author="thanh" w:date="2021-05-03T15:11:00Z">
                <w:rPr>
                  <w:noProof/>
                  <w:webHidden/>
                  <w:color w:val="0563C1" w:themeColor="hyperlink"/>
                  <w:u w:val="single"/>
                </w:rPr>
              </w:rPrChange>
            </w:rPr>
            <w:fldChar w:fldCharType="end"/>
          </w:r>
          <w:r w:rsidRPr="006E7372">
            <w:rPr>
              <w:rFonts w:ascii="Times New Roman" w:hAnsi="Times New Roman" w:cs="Times New Roman"/>
              <w:rPrChange w:id="517" w:author="thanh" w:date="2021-05-03T15:11:00Z">
                <w:rPr>
                  <w:color w:val="0563C1" w:themeColor="hyperlink"/>
                  <w:u w:val="single"/>
                </w:rPr>
              </w:rPrChange>
            </w:rPr>
            <w:fldChar w:fldCharType="end"/>
          </w:r>
        </w:p>
        <w:p w14:paraId="10471674" w14:textId="77777777" w:rsidR="00630EB5" w:rsidRPr="002907F6" w:rsidRDefault="006E7372" w:rsidP="00445EA8">
          <w:pPr>
            <w:spacing w:line="312" w:lineRule="auto"/>
            <w:rPr>
              <w:rFonts w:ascii="Times New Roman" w:hAnsi="Times New Roman" w:cs="Times New Roman"/>
              <w:szCs w:val="26"/>
            </w:rPr>
          </w:pPr>
          <w:r w:rsidRPr="00B43FBF">
            <w:rPr>
              <w:rFonts w:ascii="Times New Roman" w:hAnsi="Times New Roman" w:cs="Times New Roman"/>
              <w:b/>
              <w:bCs/>
              <w:noProof/>
              <w:szCs w:val="26"/>
            </w:rPr>
            <w:fldChar w:fldCharType="end"/>
          </w:r>
        </w:p>
      </w:sdtContent>
    </w:sdt>
    <w:p w14:paraId="123518DD"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1A079D05" w14:textId="77777777" w:rsidR="004F14EC" w:rsidRPr="00571101" w:rsidRDefault="004F14EC" w:rsidP="00571101">
      <w:pPr>
        <w:pStyle w:val="Heading1"/>
        <w:numPr>
          <w:ilvl w:val="0"/>
          <w:numId w:val="42"/>
        </w:numPr>
        <w:jc w:val="center"/>
        <w:rPr>
          <w:sz w:val="26"/>
          <w:szCs w:val="26"/>
        </w:rPr>
      </w:pPr>
      <w:bookmarkStart w:id="518" w:name="_Toc70761470"/>
      <w:r w:rsidRPr="00571101">
        <w:rPr>
          <w:sz w:val="26"/>
          <w:szCs w:val="26"/>
        </w:rPr>
        <w:lastRenderedPageBreak/>
        <w:t>TÓM TẮT</w:t>
      </w:r>
      <w:bookmarkEnd w:id="518"/>
    </w:p>
    <w:p w14:paraId="311F8E47" w14:textId="77777777"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del w:id="519" w:author="thanh" w:date="2021-05-03T15:12:00Z">
        <w:r w:rsidRPr="002907F6" w:rsidDel="009C551F">
          <w:rPr>
            <w:rFonts w:ascii="Times New Roman" w:hAnsi="Times New Roman" w:cs="Times New Roman"/>
            <w:szCs w:val="26"/>
          </w:rPr>
          <w:delText xml:space="preserve">Hiện nay, </w:delText>
        </w:r>
        <w:r w:rsidR="00323705" w:rsidRPr="002907F6" w:rsidDel="009C551F">
          <w:rPr>
            <w:rFonts w:ascii="Times New Roman" w:hAnsi="Times New Roman" w:cs="Times New Roman"/>
            <w:szCs w:val="26"/>
          </w:rPr>
          <w:delText xml:space="preserve">đời sống vật chất của con người không ngừng được tăng cao, điều đó dẫn tới nhu cầu về tài nguyên ngày càng lớn. Tuy nhiên, sự cạn kiệt về nguồn tài nguyên thiên nhiên, nhất là khoáng sản vẫn đang diễn ra. Để có thể tiếp tục phát triển lâu dài trong tương lai, việc sử dụng tài nguyên một cách hiệu quả luôn là một mối quan tâm lớn của nhân loại. </w:delText>
        </w:r>
      </w:del>
      <w:r w:rsidR="00323705" w:rsidRPr="002907F6">
        <w:rPr>
          <w:rFonts w:ascii="Times New Roman" w:hAnsi="Times New Roman" w:cs="Times New Roman"/>
          <w:szCs w:val="26"/>
        </w:rPr>
        <w:t xml:space="preserve">Trong lĩnh vực xây dựng, cắt vật tư </w:t>
      </w:r>
      <w:del w:id="520" w:author="thanh" w:date="2021-05-03T15:13:00Z">
        <w:r w:rsidR="00323705" w:rsidRPr="002907F6" w:rsidDel="009C551F">
          <w:rPr>
            <w:rFonts w:ascii="Times New Roman" w:hAnsi="Times New Roman" w:cs="Times New Roman"/>
            <w:szCs w:val="26"/>
          </w:rPr>
          <w:delText>cũng đang</w:delText>
        </w:r>
      </w:del>
      <w:r w:rsidR="00323705" w:rsidRPr="002907F6">
        <w:rPr>
          <w:rFonts w:ascii="Times New Roman" w:hAnsi="Times New Roman" w:cs="Times New Roman"/>
          <w:szCs w:val="26"/>
        </w:rPr>
        <w:t xml:space="preserve"> phải quan tâm </w:t>
      </w:r>
      <w:del w:id="521" w:author="thanh" w:date="2021-05-03T15:13:00Z">
        <w:r w:rsidR="00323705" w:rsidRPr="002907F6" w:rsidDel="009C551F">
          <w:rPr>
            <w:rFonts w:ascii="Times New Roman" w:hAnsi="Times New Roman" w:cs="Times New Roman"/>
            <w:szCs w:val="26"/>
          </w:rPr>
          <w:delText xml:space="preserve">cùng </w:delText>
        </w:r>
      </w:del>
      <w:r w:rsidR="00323705" w:rsidRPr="002907F6">
        <w:rPr>
          <w:rFonts w:ascii="Times New Roman" w:hAnsi="Times New Roman" w:cs="Times New Roman"/>
          <w:szCs w:val="26"/>
        </w:rPr>
        <w:t xml:space="preserve">một </w:t>
      </w:r>
      <w:del w:id="522" w:author="thanh" w:date="2021-05-03T15:13:00Z">
        <w:r w:rsidR="00323705" w:rsidRPr="002907F6" w:rsidDel="009C551F">
          <w:rPr>
            <w:rFonts w:ascii="Times New Roman" w:hAnsi="Times New Roman" w:cs="Times New Roman"/>
            <w:szCs w:val="26"/>
          </w:rPr>
          <w:delText>mối lo</w:delText>
        </w:r>
      </w:del>
      <w:ins w:id="523" w:author="thanh" w:date="2021-05-03T15:13:00Z">
        <w:r w:rsidR="009C551F">
          <w:rPr>
            <w:rFonts w:ascii="Times New Roman" w:hAnsi="Times New Roman" w:cs="Times New Roman"/>
            <w:szCs w:val="26"/>
          </w:rPr>
          <w:t>v</w:t>
        </w:r>
        <w:r w:rsidR="009C551F" w:rsidRPr="009C551F">
          <w:rPr>
            <w:rFonts w:ascii="Times New Roman" w:hAnsi="Times New Roman" w:cs="Times New Roman"/>
            <w:szCs w:val="26"/>
          </w:rPr>
          <w:t>ấn</w:t>
        </w:r>
        <w:r w:rsidR="009C551F">
          <w:rPr>
            <w:rFonts w:ascii="Times New Roman" w:hAnsi="Times New Roman" w:cs="Times New Roman"/>
            <w:szCs w:val="26"/>
          </w:rPr>
          <w:t xml:space="preserve"> </w:t>
        </w:r>
        <w:r w:rsidR="009C551F" w:rsidRPr="009C551F">
          <w:rPr>
            <w:rFonts w:ascii="Times New Roman" w:hAnsi="Times New Roman" w:cs="Times New Roman"/>
            <w:szCs w:val="26"/>
          </w:rPr>
          <w:t>đề</w:t>
        </w:r>
      </w:ins>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del w:id="524" w:author="thanh" w:date="2021-05-03T15:14:00Z">
        <w:r w:rsidR="00C77A8A" w:rsidRPr="002907F6" w:rsidDel="009C551F">
          <w:rPr>
            <w:rFonts w:ascii="Times New Roman" w:hAnsi="Times New Roman" w:cs="Times New Roman"/>
            <w:szCs w:val="26"/>
          </w:rPr>
          <w:delText xml:space="preserve">Nếu </w:delText>
        </w:r>
      </w:del>
      <w:ins w:id="525" w:author="thanh" w:date="2021-05-03T15:14:00Z">
        <w:r w:rsidR="009C551F">
          <w:rPr>
            <w:rFonts w:ascii="Times New Roman" w:hAnsi="Times New Roman" w:cs="Times New Roman"/>
            <w:szCs w:val="26"/>
          </w:rPr>
          <w:t>G</w:t>
        </w:r>
      </w:ins>
      <w:del w:id="526" w:author="thanh" w:date="2021-05-03T15:14:00Z">
        <w:r w:rsidR="00C77A8A" w:rsidRPr="002907F6" w:rsidDel="009C551F">
          <w:rPr>
            <w:rFonts w:ascii="Times New Roman" w:hAnsi="Times New Roman" w:cs="Times New Roman"/>
            <w:szCs w:val="26"/>
          </w:rPr>
          <w:delText>g</w:delText>
        </w:r>
      </w:del>
      <w:r w:rsidR="00C77A8A" w:rsidRPr="002907F6">
        <w:rPr>
          <w:rFonts w:ascii="Times New Roman" w:hAnsi="Times New Roman" w:cs="Times New Roman"/>
          <w:szCs w:val="26"/>
        </w:rPr>
        <w:t>iải quyết được bài toán này</w:t>
      </w:r>
      <w:del w:id="527" w:author="thanh" w:date="2021-05-03T15:14:00Z">
        <w:r w:rsidR="00C77A8A" w:rsidRPr="002907F6" w:rsidDel="009C551F">
          <w:rPr>
            <w:rFonts w:ascii="Times New Roman" w:hAnsi="Times New Roman" w:cs="Times New Roman"/>
            <w:szCs w:val="26"/>
          </w:rPr>
          <w:delText>,</w:delText>
        </w:r>
      </w:del>
      <w:r w:rsidR="00C77A8A" w:rsidRPr="002907F6">
        <w:rPr>
          <w:rFonts w:ascii="Times New Roman" w:hAnsi="Times New Roman" w:cs="Times New Roman"/>
          <w:szCs w:val="26"/>
        </w:rPr>
        <w:t xml:space="preserve"> </w:t>
      </w:r>
      <w:del w:id="528" w:author="thanh" w:date="2021-05-03T15:14:00Z">
        <w:r w:rsidR="00C77A8A" w:rsidRPr="002907F6" w:rsidDel="009C551F">
          <w:rPr>
            <w:rFonts w:ascii="Times New Roman" w:hAnsi="Times New Roman" w:cs="Times New Roman"/>
            <w:szCs w:val="26"/>
          </w:rPr>
          <w:delText>điều đó</w:delText>
        </w:r>
      </w:del>
      <w:ins w:id="529" w:author="thanh" w:date="2021-05-03T15:14:00Z">
        <w:r w:rsidR="009C551F">
          <w:rPr>
            <w:rFonts w:ascii="Times New Roman" w:hAnsi="Times New Roman" w:cs="Times New Roman"/>
            <w:szCs w:val="26"/>
          </w:rPr>
          <w:t xml:space="preserve"> s</w:t>
        </w:r>
        <w:r w:rsidR="009C551F" w:rsidRPr="009C551F">
          <w:rPr>
            <w:rFonts w:ascii="Times New Roman" w:hAnsi="Times New Roman" w:cs="Times New Roman"/>
            <w:szCs w:val="26"/>
          </w:rPr>
          <w:t>ẽ</w:t>
        </w:r>
      </w:ins>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del w:id="530" w:author="thanh" w:date="2021-05-03T15:14:00Z">
        <w:r w:rsidR="00076517" w:rsidRPr="002907F6" w:rsidDel="009C551F">
          <w:rPr>
            <w:rFonts w:ascii="Times New Roman" w:hAnsi="Times New Roman" w:cs="Times New Roman"/>
            <w:szCs w:val="26"/>
          </w:rPr>
          <w:delText xml:space="preserve"> để họ không phải tự tính thủ công</w:delText>
        </w:r>
      </w:del>
      <w:r w:rsidR="00076517" w:rsidRPr="002907F6">
        <w:rPr>
          <w:rFonts w:ascii="Times New Roman" w:hAnsi="Times New Roman" w:cs="Times New Roman"/>
          <w:szCs w:val="26"/>
        </w:rPr>
        <w:t xml:space="preserve">. Khóa luận trình bày </w:t>
      </w:r>
      <w:del w:id="531" w:author="thanh" w:date="2021-05-03T15:15:00Z">
        <w:r w:rsidR="00076517" w:rsidRPr="002907F6" w:rsidDel="009C551F">
          <w:rPr>
            <w:rFonts w:ascii="Times New Roman" w:hAnsi="Times New Roman" w:cs="Times New Roman"/>
            <w:szCs w:val="26"/>
          </w:rPr>
          <w:delText>phương pháp</w:delText>
        </w:r>
      </w:del>
      <w:ins w:id="532" w:author="thanh" w:date="2021-05-03T15:15:00Z">
        <w:r w:rsidR="009C551F">
          <w:rPr>
            <w:rFonts w:ascii="Times New Roman" w:hAnsi="Times New Roman" w:cs="Times New Roman"/>
            <w:szCs w:val="26"/>
          </w:rPr>
          <w:t>b</w:t>
        </w:r>
        <w:r w:rsidR="009C551F" w:rsidRPr="009C551F">
          <w:rPr>
            <w:rFonts w:ascii="Times New Roman" w:hAnsi="Times New Roman" w:cs="Times New Roman"/>
            <w:szCs w:val="26"/>
          </w:rPr>
          <w:t>ài</w:t>
        </w:r>
        <w:r w:rsidR="009C551F">
          <w:rPr>
            <w:rFonts w:ascii="Times New Roman" w:hAnsi="Times New Roman" w:cs="Times New Roman"/>
            <w:szCs w:val="26"/>
          </w:rPr>
          <w:t xml:space="preserve"> to</w:t>
        </w:r>
        <w:r w:rsidR="009C551F" w:rsidRPr="009C551F">
          <w:rPr>
            <w:rFonts w:ascii="Times New Roman" w:hAnsi="Times New Roman" w:cs="Times New Roman"/>
            <w:szCs w:val="26"/>
          </w:rPr>
          <w:t>án</w:t>
        </w:r>
      </w:ins>
      <w:r w:rsidR="00076517" w:rsidRPr="002907F6">
        <w:rPr>
          <w:rFonts w:ascii="Times New Roman" w:hAnsi="Times New Roman" w:cs="Times New Roman"/>
          <w:szCs w:val="26"/>
        </w:rPr>
        <w:t xml:space="preserve"> tối ưu cắt vật liệu dạng thanh. </w:t>
      </w:r>
      <w:ins w:id="533" w:author="thanh" w:date="2021-05-03T15:15:00Z">
        <w:r w:rsidR="009C551F">
          <w:rPr>
            <w:rFonts w:ascii="Times New Roman" w:hAnsi="Times New Roman" w:cs="Times New Roman"/>
            <w:szCs w:val="26"/>
          </w:rPr>
          <w:t>Kh</w:t>
        </w:r>
        <w:r w:rsidR="009C551F" w:rsidRPr="009C551F">
          <w:rPr>
            <w:rFonts w:ascii="Times New Roman" w:hAnsi="Times New Roman" w:cs="Times New Roman"/>
            <w:szCs w:val="26"/>
          </w:rPr>
          <w:t>óa</w:t>
        </w:r>
        <w:r w:rsidR="009C551F">
          <w:rPr>
            <w:rFonts w:ascii="Times New Roman" w:hAnsi="Times New Roman" w:cs="Times New Roman"/>
            <w:szCs w:val="26"/>
          </w:rPr>
          <w:t xml:space="preserve"> lu</w:t>
        </w:r>
        <w:r w:rsidR="009C551F" w:rsidRPr="009C551F">
          <w:rPr>
            <w:rFonts w:ascii="Times New Roman" w:hAnsi="Times New Roman" w:cs="Times New Roman"/>
            <w:szCs w:val="26"/>
          </w:rPr>
          <w:t>ận</w:t>
        </w:r>
        <w:r w:rsidR="009C551F">
          <w:rPr>
            <w:rFonts w:ascii="Times New Roman" w:hAnsi="Times New Roman" w:cs="Times New Roman"/>
            <w:szCs w:val="26"/>
          </w:rPr>
          <w:t xml:space="preserve"> </w:t>
        </w:r>
        <w:r w:rsidR="009C551F" w:rsidRPr="009C551F">
          <w:rPr>
            <w:rFonts w:ascii="Times New Roman" w:hAnsi="Times New Roman" w:cs="Times New Roman"/>
            <w:szCs w:val="26"/>
          </w:rPr>
          <w:t>đã</w:t>
        </w:r>
        <w:r w:rsidR="009C551F">
          <w:rPr>
            <w:rFonts w:ascii="Times New Roman" w:hAnsi="Times New Roman" w:cs="Times New Roman"/>
            <w:szCs w:val="26"/>
          </w:rPr>
          <w:t xml:space="preserve"> </w:t>
        </w:r>
        <w:r w:rsidR="009C551F" w:rsidRPr="009C551F">
          <w:rPr>
            <w:rFonts w:ascii="Times New Roman" w:hAnsi="Times New Roman" w:cs="Times New Roman"/>
            <w:szCs w:val="26"/>
          </w:rPr>
          <w:t>đề</w:t>
        </w:r>
        <w:r w:rsidR="009C551F">
          <w:rPr>
            <w:rFonts w:ascii="Times New Roman" w:hAnsi="Times New Roman" w:cs="Times New Roman"/>
            <w:szCs w:val="26"/>
          </w:rPr>
          <w:t xml:space="preserve"> xu</w:t>
        </w:r>
        <w:r w:rsidR="009C551F" w:rsidRPr="009C551F">
          <w:rPr>
            <w:rFonts w:ascii="Times New Roman" w:hAnsi="Times New Roman" w:cs="Times New Roman"/>
            <w:szCs w:val="26"/>
          </w:rPr>
          <w:t>ất</w:t>
        </w:r>
        <w:r w:rsidR="009C551F">
          <w:rPr>
            <w:rFonts w:ascii="Times New Roman" w:hAnsi="Times New Roman" w:cs="Times New Roman"/>
            <w:szCs w:val="26"/>
          </w:rPr>
          <w:t xml:space="preserve"> v</w:t>
        </w:r>
        <w:r w:rsidR="009C551F" w:rsidRPr="009C551F">
          <w:rPr>
            <w:rFonts w:ascii="Times New Roman" w:hAnsi="Times New Roman" w:cs="Times New Roman"/>
            <w:szCs w:val="26"/>
          </w:rPr>
          <w:t>à</w:t>
        </w:r>
        <w:r w:rsidR="009C551F">
          <w:rPr>
            <w:rFonts w:ascii="Times New Roman" w:hAnsi="Times New Roman" w:cs="Times New Roman"/>
            <w:szCs w:val="26"/>
          </w:rPr>
          <w:t xml:space="preserve"> th</w:t>
        </w:r>
        <w:r w:rsidR="009C551F" w:rsidRPr="009C551F">
          <w:rPr>
            <w:rFonts w:ascii="Times New Roman" w:hAnsi="Times New Roman" w:cs="Times New Roman"/>
            <w:szCs w:val="26"/>
          </w:rPr>
          <w:t>ử</w:t>
        </w:r>
        <w:r w:rsidR="009C551F">
          <w:rPr>
            <w:rFonts w:ascii="Times New Roman" w:hAnsi="Times New Roman" w:cs="Times New Roman"/>
            <w:szCs w:val="26"/>
          </w:rPr>
          <w:t xml:space="preserve"> nghi</w:t>
        </w:r>
        <w:r w:rsidR="009C551F" w:rsidRPr="009C551F">
          <w:rPr>
            <w:rFonts w:ascii="Times New Roman" w:hAnsi="Times New Roman" w:cs="Times New Roman"/>
            <w:szCs w:val="26"/>
          </w:rPr>
          <w:t>ệm</w:t>
        </w:r>
      </w:ins>
      <w:ins w:id="534" w:author="thanh" w:date="2021-05-03T15:17:00Z">
        <w:r w:rsidR="009C551F">
          <w:rPr>
            <w:rFonts w:ascii="Times New Roman" w:hAnsi="Times New Roman" w:cs="Times New Roman"/>
            <w:szCs w:val="26"/>
          </w:rPr>
          <w:t xml:space="preserve">, </w:t>
        </w:r>
        <w:r w:rsidR="009C551F" w:rsidRPr="009C551F">
          <w:rPr>
            <w:rFonts w:ascii="Times New Roman" w:hAnsi="Times New Roman" w:cs="Times New Roman"/>
            <w:szCs w:val="26"/>
          </w:rPr>
          <w:t>đánh</w:t>
        </w:r>
        <w:r w:rsidR="009C551F">
          <w:rPr>
            <w:rFonts w:ascii="Times New Roman" w:hAnsi="Times New Roman" w:cs="Times New Roman"/>
            <w:szCs w:val="26"/>
          </w:rPr>
          <w:t xml:space="preserve"> gi</w:t>
        </w:r>
        <w:r w:rsidR="009C551F" w:rsidRPr="009C551F">
          <w:rPr>
            <w:rFonts w:ascii="Times New Roman" w:hAnsi="Times New Roman" w:cs="Times New Roman"/>
            <w:szCs w:val="26"/>
          </w:rPr>
          <w:t>á</w:t>
        </w:r>
      </w:ins>
      <w:ins w:id="535" w:author="thanh" w:date="2021-05-03T15:15:00Z">
        <w:r w:rsidR="009C551F">
          <w:rPr>
            <w:rFonts w:ascii="Times New Roman" w:hAnsi="Times New Roman" w:cs="Times New Roman"/>
            <w:szCs w:val="26"/>
          </w:rPr>
          <w:t xml:space="preserve"> hai thu</w:t>
        </w:r>
        <w:r w:rsidR="009C551F" w:rsidRPr="009C551F">
          <w:rPr>
            <w:rFonts w:ascii="Times New Roman" w:hAnsi="Times New Roman" w:cs="Times New Roman"/>
            <w:szCs w:val="26"/>
          </w:rPr>
          <w:t>ật</w:t>
        </w:r>
        <w:r w:rsidR="009C551F">
          <w:rPr>
            <w:rFonts w:ascii="Times New Roman" w:hAnsi="Times New Roman" w:cs="Times New Roman"/>
            <w:szCs w:val="26"/>
          </w:rPr>
          <w:t xml:space="preserve"> to</w:t>
        </w:r>
        <w:r w:rsidR="009C551F" w:rsidRPr="009C551F">
          <w:rPr>
            <w:rFonts w:ascii="Times New Roman" w:hAnsi="Times New Roman" w:cs="Times New Roman"/>
            <w:szCs w:val="26"/>
          </w:rPr>
          <w:t>án</w:t>
        </w:r>
        <w:r w:rsidR="009C551F">
          <w:rPr>
            <w:rFonts w:ascii="Times New Roman" w:hAnsi="Times New Roman" w:cs="Times New Roman"/>
            <w:szCs w:val="26"/>
          </w:rPr>
          <w:t xml:space="preserve"> c</w:t>
        </w:r>
        <w:r w:rsidR="009C551F" w:rsidRPr="009C551F">
          <w:rPr>
            <w:rFonts w:ascii="Times New Roman" w:hAnsi="Times New Roman" w:cs="Times New Roman"/>
            <w:szCs w:val="26"/>
          </w:rPr>
          <w:t>ắ</w:t>
        </w:r>
        <w:r w:rsidR="009C551F">
          <w:rPr>
            <w:rFonts w:ascii="Times New Roman" w:hAnsi="Times New Roman" w:cs="Times New Roman"/>
            <w:szCs w:val="26"/>
          </w:rPr>
          <w:t>t th</w:t>
        </w:r>
        <w:r w:rsidR="009C551F" w:rsidRPr="009C551F">
          <w:rPr>
            <w:rFonts w:ascii="Times New Roman" w:hAnsi="Times New Roman" w:cs="Times New Roman"/>
            <w:szCs w:val="26"/>
          </w:rPr>
          <w:t>ép</w:t>
        </w:r>
        <w:r w:rsidR="009C551F">
          <w:rPr>
            <w:rFonts w:ascii="Times New Roman" w:hAnsi="Times New Roman" w:cs="Times New Roman"/>
            <w:szCs w:val="26"/>
          </w:rPr>
          <w:t xml:space="preserve"> hi</w:t>
        </w:r>
        <w:r w:rsidR="009C551F" w:rsidRPr="009C551F">
          <w:rPr>
            <w:rFonts w:ascii="Times New Roman" w:hAnsi="Times New Roman" w:cs="Times New Roman"/>
            <w:szCs w:val="26"/>
          </w:rPr>
          <w:t>ệu</w:t>
        </w:r>
        <w:r w:rsidR="009C551F">
          <w:rPr>
            <w:rFonts w:ascii="Times New Roman" w:hAnsi="Times New Roman" w:cs="Times New Roman"/>
            <w:szCs w:val="26"/>
          </w:rPr>
          <w:t xml:space="preserve"> qu</w:t>
        </w:r>
        <w:r w:rsidR="009C551F" w:rsidRPr="009C551F">
          <w:rPr>
            <w:rFonts w:ascii="Times New Roman" w:hAnsi="Times New Roman" w:cs="Times New Roman"/>
            <w:szCs w:val="26"/>
          </w:rPr>
          <w:t>ả</w:t>
        </w:r>
        <w:r w:rsidR="009C551F">
          <w:rPr>
            <w:rFonts w:ascii="Times New Roman" w:hAnsi="Times New Roman" w:cs="Times New Roman"/>
            <w:szCs w:val="26"/>
          </w:rPr>
          <w:t>. Thu</w:t>
        </w:r>
        <w:r w:rsidR="009C551F" w:rsidRPr="009C551F">
          <w:rPr>
            <w:rFonts w:ascii="Times New Roman" w:hAnsi="Times New Roman" w:cs="Times New Roman"/>
            <w:szCs w:val="26"/>
          </w:rPr>
          <w:t>ật</w:t>
        </w:r>
        <w:r w:rsidR="009C551F">
          <w:rPr>
            <w:rFonts w:ascii="Times New Roman" w:hAnsi="Times New Roman" w:cs="Times New Roman"/>
            <w:szCs w:val="26"/>
          </w:rPr>
          <w:t xml:space="preserve"> to</w:t>
        </w:r>
        <w:r w:rsidR="009C551F" w:rsidRPr="009C551F">
          <w:rPr>
            <w:rFonts w:ascii="Times New Roman" w:hAnsi="Times New Roman" w:cs="Times New Roman"/>
            <w:szCs w:val="26"/>
          </w:rPr>
          <w:t>án</w:t>
        </w:r>
        <w:r w:rsidR="009C551F">
          <w:rPr>
            <w:rFonts w:ascii="Times New Roman" w:hAnsi="Times New Roman" w:cs="Times New Roman"/>
            <w:szCs w:val="26"/>
          </w:rPr>
          <w:t xml:space="preserve"> th</w:t>
        </w:r>
        <w:r w:rsidR="009C551F" w:rsidRPr="009C551F">
          <w:rPr>
            <w:rFonts w:ascii="Times New Roman" w:hAnsi="Times New Roman" w:cs="Times New Roman"/>
            <w:szCs w:val="26"/>
          </w:rPr>
          <w:t>ứ</w:t>
        </w:r>
        <w:r w:rsidR="009C551F">
          <w:rPr>
            <w:rFonts w:ascii="Times New Roman" w:hAnsi="Times New Roman" w:cs="Times New Roman"/>
            <w:szCs w:val="26"/>
          </w:rPr>
          <w:t xml:space="preserve"> nh</w:t>
        </w:r>
      </w:ins>
      <w:ins w:id="536" w:author="thanh" w:date="2021-05-03T15:16:00Z">
        <w:r w:rsidR="009C551F" w:rsidRPr="009C551F">
          <w:rPr>
            <w:rFonts w:ascii="Times New Roman" w:hAnsi="Times New Roman" w:cs="Times New Roman"/>
            <w:szCs w:val="26"/>
          </w:rPr>
          <w:t>ất</w:t>
        </w:r>
        <w:r w:rsidR="009C551F">
          <w:rPr>
            <w:rFonts w:ascii="Times New Roman" w:hAnsi="Times New Roman" w:cs="Times New Roman"/>
            <w:szCs w:val="26"/>
          </w:rPr>
          <w:t xml:space="preserve"> th</w:t>
        </w:r>
        <w:r w:rsidR="009C551F" w:rsidRPr="009C551F">
          <w:rPr>
            <w:rFonts w:ascii="Times New Roman" w:hAnsi="Times New Roman" w:cs="Times New Roman"/>
            <w:szCs w:val="26"/>
          </w:rPr>
          <w:t>ực</w:t>
        </w:r>
        <w:r w:rsidR="009C551F">
          <w:rPr>
            <w:rFonts w:ascii="Times New Roman" w:hAnsi="Times New Roman" w:cs="Times New Roman"/>
            <w:szCs w:val="26"/>
          </w:rPr>
          <w:t xml:space="preserve"> hi</w:t>
        </w:r>
        <w:r w:rsidR="009C551F" w:rsidRPr="009C551F">
          <w:rPr>
            <w:rFonts w:ascii="Times New Roman" w:hAnsi="Times New Roman" w:cs="Times New Roman"/>
            <w:szCs w:val="26"/>
          </w:rPr>
          <w:t>ện</w:t>
        </w:r>
        <w:r w:rsidR="009C551F">
          <w:rPr>
            <w:rFonts w:ascii="Times New Roman" w:hAnsi="Times New Roman" w:cs="Times New Roman"/>
            <w:szCs w:val="26"/>
          </w:rPr>
          <w:t xml:space="preserve"> theo chi</w:t>
        </w:r>
        <w:r w:rsidR="009C551F" w:rsidRPr="009C551F">
          <w:rPr>
            <w:rFonts w:ascii="Times New Roman" w:hAnsi="Times New Roman" w:cs="Times New Roman"/>
            <w:szCs w:val="26"/>
          </w:rPr>
          <w:t>ến</w:t>
        </w:r>
        <w:r w:rsidR="009C551F">
          <w:rPr>
            <w:rFonts w:ascii="Times New Roman" w:hAnsi="Times New Roman" w:cs="Times New Roman"/>
            <w:szCs w:val="26"/>
          </w:rPr>
          <w:t xml:space="preserve"> l</w:t>
        </w:r>
        <w:r w:rsidR="009C551F" w:rsidRPr="009C551F">
          <w:rPr>
            <w:rFonts w:ascii="Times New Roman" w:hAnsi="Times New Roman" w:cs="Times New Roman"/>
            <w:szCs w:val="26"/>
          </w:rPr>
          <w:t>ượ</w:t>
        </w:r>
        <w:r w:rsidR="009C551F">
          <w:rPr>
            <w:rFonts w:ascii="Times New Roman" w:hAnsi="Times New Roman" w:cs="Times New Roman"/>
            <w:szCs w:val="26"/>
          </w:rPr>
          <w:t>c tham lam, t</w:t>
        </w:r>
        <w:r w:rsidR="009C551F" w:rsidRPr="009C551F">
          <w:rPr>
            <w:rFonts w:ascii="Times New Roman" w:hAnsi="Times New Roman" w:cs="Times New Roman"/>
            <w:szCs w:val="26"/>
          </w:rPr>
          <w:t>ối</w:t>
        </w:r>
        <w:r w:rsidR="009C551F">
          <w:rPr>
            <w:rFonts w:ascii="Times New Roman" w:hAnsi="Times New Roman" w:cs="Times New Roman"/>
            <w:szCs w:val="26"/>
          </w:rPr>
          <w:t xml:space="preserve"> </w:t>
        </w:r>
        <w:r w:rsidR="009C551F" w:rsidRPr="009C551F">
          <w:rPr>
            <w:rFonts w:ascii="Times New Roman" w:hAnsi="Times New Roman" w:cs="Times New Roman"/>
            <w:szCs w:val="26"/>
          </w:rPr>
          <w:t>ư</w:t>
        </w:r>
        <w:r w:rsidR="009C551F">
          <w:rPr>
            <w:rFonts w:ascii="Times New Roman" w:hAnsi="Times New Roman" w:cs="Times New Roman"/>
            <w:szCs w:val="26"/>
          </w:rPr>
          <w:t>u th</w:t>
        </w:r>
        <w:r w:rsidR="009C551F" w:rsidRPr="009C551F">
          <w:rPr>
            <w:rFonts w:ascii="Times New Roman" w:hAnsi="Times New Roman" w:cs="Times New Roman"/>
            <w:szCs w:val="26"/>
          </w:rPr>
          <w:t>ời</w:t>
        </w:r>
        <w:r w:rsidR="009C551F">
          <w:rPr>
            <w:rFonts w:ascii="Times New Roman" w:hAnsi="Times New Roman" w:cs="Times New Roman"/>
            <w:szCs w:val="26"/>
          </w:rPr>
          <w:t xml:space="preserve"> gian </w:t>
        </w:r>
      </w:ins>
      <w:ins w:id="537" w:author="thanh" w:date="2021-05-03T15:17:00Z">
        <w:r w:rsidR="009C551F">
          <w:rPr>
            <w:rFonts w:ascii="Times New Roman" w:hAnsi="Times New Roman" w:cs="Times New Roman"/>
            <w:szCs w:val="26"/>
          </w:rPr>
          <w:t>thi c</w:t>
        </w:r>
        <w:r w:rsidR="009C551F" w:rsidRPr="009C551F">
          <w:rPr>
            <w:rFonts w:ascii="Times New Roman" w:hAnsi="Times New Roman" w:cs="Times New Roman"/>
            <w:szCs w:val="26"/>
          </w:rPr>
          <w:t>ô</w:t>
        </w:r>
        <w:r w:rsidR="009C551F">
          <w:rPr>
            <w:rFonts w:ascii="Times New Roman" w:hAnsi="Times New Roman" w:cs="Times New Roman"/>
            <w:szCs w:val="26"/>
          </w:rPr>
          <w:t>ng</w:t>
        </w:r>
      </w:ins>
      <w:ins w:id="538" w:author="thanh" w:date="2021-05-03T15:16:00Z">
        <w:r w:rsidR="009C551F">
          <w:rPr>
            <w:rFonts w:ascii="Times New Roman" w:hAnsi="Times New Roman" w:cs="Times New Roman"/>
            <w:szCs w:val="26"/>
          </w:rPr>
          <w:t xml:space="preserve"> v</w:t>
        </w:r>
        <w:r w:rsidR="009C551F" w:rsidRPr="009C551F">
          <w:rPr>
            <w:rFonts w:ascii="Times New Roman" w:hAnsi="Times New Roman" w:cs="Times New Roman"/>
            <w:szCs w:val="26"/>
          </w:rPr>
          <w:t>à</w:t>
        </w:r>
        <w:r w:rsidR="009C551F">
          <w:rPr>
            <w:rFonts w:ascii="Times New Roman" w:hAnsi="Times New Roman" w:cs="Times New Roman"/>
            <w:szCs w:val="26"/>
          </w:rPr>
          <w:t xml:space="preserve"> </w:t>
        </w:r>
      </w:ins>
      <w:ins w:id="539" w:author="thanh" w:date="2021-05-03T15:17:00Z">
        <w:r w:rsidR="009C551F" w:rsidRPr="009C551F">
          <w:rPr>
            <w:rFonts w:ascii="Times New Roman" w:hAnsi="Times New Roman" w:cs="Times New Roman"/>
            <w:szCs w:val="26"/>
          </w:rPr>
          <w:t>đ</w:t>
        </w:r>
      </w:ins>
      <w:ins w:id="540" w:author="thanh" w:date="2021-05-03T15:16:00Z">
        <w:r w:rsidR="009C551F">
          <w:rPr>
            <w:rFonts w:ascii="Times New Roman" w:hAnsi="Times New Roman" w:cs="Times New Roman"/>
            <w:szCs w:val="26"/>
          </w:rPr>
          <w:t>ư</w:t>
        </w:r>
        <w:r w:rsidR="009C551F" w:rsidRPr="009C551F">
          <w:rPr>
            <w:rFonts w:ascii="Times New Roman" w:hAnsi="Times New Roman" w:cs="Times New Roman"/>
            <w:szCs w:val="26"/>
          </w:rPr>
          <w:t>ợc</w:t>
        </w:r>
        <w:r w:rsidR="009C551F">
          <w:rPr>
            <w:rFonts w:ascii="Times New Roman" w:hAnsi="Times New Roman" w:cs="Times New Roman"/>
            <w:szCs w:val="26"/>
          </w:rPr>
          <w:t xml:space="preserve"> g</w:t>
        </w:r>
        <w:r w:rsidR="009C551F" w:rsidRPr="009C551F">
          <w:rPr>
            <w:rFonts w:ascii="Times New Roman" w:hAnsi="Times New Roman" w:cs="Times New Roman"/>
            <w:szCs w:val="26"/>
          </w:rPr>
          <w:t>ọi</w:t>
        </w:r>
        <w:r w:rsidR="009C551F">
          <w:rPr>
            <w:rFonts w:ascii="Times New Roman" w:hAnsi="Times New Roman" w:cs="Times New Roman"/>
            <w:szCs w:val="26"/>
          </w:rPr>
          <w:t xml:space="preserve"> l</w:t>
        </w:r>
        <w:r w:rsidR="009C551F" w:rsidRPr="009C551F">
          <w:rPr>
            <w:rFonts w:ascii="Times New Roman" w:hAnsi="Times New Roman" w:cs="Times New Roman"/>
            <w:szCs w:val="26"/>
          </w:rPr>
          <w:t>à</w:t>
        </w:r>
        <w:r w:rsidR="009C551F">
          <w:rPr>
            <w:rFonts w:ascii="Times New Roman" w:hAnsi="Times New Roman" w:cs="Times New Roman"/>
            <w:szCs w:val="26"/>
          </w:rPr>
          <w:t xml:space="preserve"> “c</w:t>
        </w:r>
        <w:r w:rsidR="009C551F" w:rsidRPr="009C551F">
          <w:rPr>
            <w:rFonts w:ascii="Times New Roman" w:hAnsi="Times New Roman" w:cs="Times New Roman"/>
            <w:szCs w:val="26"/>
          </w:rPr>
          <w:t>ắt</w:t>
        </w:r>
        <w:r w:rsidR="009C551F">
          <w:rPr>
            <w:rFonts w:ascii="Times New Roman" w:hAnsi="Times New Roman" w:cs="Times New Roman"/>
            <w:szCs w:val="26"/>
          </w:rPr>
          <w:t xml:space="preserve"> nhanh”. Thu</w:t>
        </w:r>
        <w:r w:rsidR="009C551F" w:rsidRPr="009C551F">
          <w:rPr>
            <w:rFonts w:ascii="Times New Roman" w:hAnsi="Times New Roman" w:cs="Times New Roman"/>
            <w:szCs w:val="26"/>
          </w:rPr>
          <w:t>ật</w:t>
        </w:r>
        <w:r w:rsidR="009C551F">
          <w:rPr>
            <w:rFonts w:ascii="Times New Roman" w:hAnsi="Times New Roman" w:cs="Times New Roman"/>
            <w:szCs w:val="26"/>
          </w:rPr>
          <w:t xml:space="preserve"> to</w:t>
        </w:r>
        <w:r w:rsidR="009C551F" w:rsidRPr="009C551F">
          <w:rPr>
            <w:rFonts w:ascii="Times New Roman" w:hAnsi="Times New Roman" w:cs="Times New Roman"/>
            <w:szCs w:val="26"/>
          </w:rPr>
          <w:t>án</w:t>
        </w:r>
        <w:r w:rsidR="009C551F">
          <w:rPr>
            <w:rFonts w:ascii="Times New Roman" w:hAnsi="Times New Roman" w:cs="Times New Roman"/>
            <w:szCs w:val="26"/>
          </w:rPr>
          <w:t xml:space="preserve"> th</w:t>
        </w:r>
        <w:r w:rsidR="009C551F" w:rsidRPr="009C551F">
          <w:rPr>
            <w:rFonts w:ascii="Times New Roman" w:hAnsi="Times New Roman" w:cs="Times New Roman"/>
            <w:szCs w:val="26"/>
          </w:rPr>
          <w:t>ứ</w:t>
        </w:r>
        <w:r w:rsidR="009C551F">
          <w:rPr>
            <w:rFonts w:ascii="Times New Roman" w:hAnsi="Times New Roman" w:cs="Times New Roman"/>
            <w:szCs w:val="26"/>
          </w:rPr>
          <w:t xml:space="preserve"> hai th</w:t>
        </w:r>
        <w:r w:rsidR="009C551F" w:rsidRPr="009C551F">
          <w:rPr>
            <w:rFonts w:ascii="Times New Roman" w:hAnsi="Times New Roman" w:cs="Times New Roman"/>
            <w:szCs w:val="26"/>
          </w:rPr>
          <w:t>ực</w:t>
        </w:r>
        <w:r w:rsidR="009C551F">
          <w:rPr>
            <w:rFonts w:ascii="Times New Roman" w:hAnsi="Times New Roman" w:cs="Times New Roman"/>
            <w:szCs w:val="26"/>
          </w:rPr>
          <w:t xml:space="preserve"> hi</w:t>
        </w:r>
        <w:r w:rsidR="009C551F" w:rsidRPr="009C551F">
          <w:rPr>
            <w:rFonts w:ascii="Times New Roman" w:hAnsi="Times New Roman" w:cs="Times New Roman"/>
            <w:szCs w:val="26"/>
          </w:rPr>
          <w:t>ện</w:t>
        </w:r>
        <w:r w:rsidR="009C551F">
          <w:rPr>
            <w:rFonts w:ascii="Times New Roman" w:hAnsi="Times New Roman" w:cs="Times New Roman"/>
            <w:szCs w:val="26"/>
          </w:rPr>
          <w:t xml:space="preserve"> b</w:t>
        </w:r>
        <w:r w:rsidR="009C551F" w:rsidRPr="009C551F">
          <w:rPr>
            <w:rFonts w:ascii="Times New Roman" w:hAnsi="Times New Roman" w:cs="Times New Roman"/>
            <w:szCs w:val="26"/>
          </w:rPr>
          <w:t>ằng</w:t>
        </w:r>
        <w:r w:rsidR="009C551F">
          <w:rPr>
            <w:rFonts w:ascii="Times New Roman" w:hAnsi="Times New Roman" w:cs="Times New Roman"/>
            <w:szCs w:val="26"/>
          </w:rPr>
          <w:t xml:space="preserve"> gi</w:t>
        </w:r>
        <w:r w:rsidR="009C551F" w:rsidRPr="009C551F">
          <w:rPr>
            <w:rFonts w:ascii="Times New Roman" w:hAnsi="Times New Roman" w:cs="Times New Roman"/>
            <w:szCs w:val="26"/>
          </w:rPr>
          <w:t>ải</w:t>
        </w:r>
        <w:r w:rsidR="009C551F">
          <w:rPr>
            <w:rFonts w:ascii="Times New Roman" w:hAnsi="Times New Roman" w:cs="Times New Roman"/>
            <w:szCs w:val="26"/>
          </w:rPr>
          <w:t xml:space="preserve"> thu</w:t>
        </w:r>
        <w:r w:rsidR="009C551F" w:rsidRPr="009C551F">
          <w:rPr>
            <w:rFonts w:ascii="Times New Roman" w:hAnsi="Times New Roman" w:cs="Times New Roman"/>
            <w:szCs w:val="26"/>
          </w:rPr>
          <w:t>ật</w:t>
        </w:r>
        <w:r w:rsidR="009C551F">
          <w:rPr>
            <w:rFonts w:ascii="Times New Roman" w:hAnsi="Times New Roman" w:cs="Times New Roman"/>
            <w:szCs w:val="26"/>
          </w:rPr>
          <w:t xml:space="preserve"> di truy</w:t>
        </w:r>
        <w:r w:rsidR="009C551F" w:rsidRPr="009C551F">
          <w:rPr>
            <w:rFonts w:ascii="Times New Roman" w:hAnsi="Times New Roman" w:cs="Times New Roman"/>
            <w:szCs w:val="26"/>
          </w:rPr>
          <w:t>ền</w:t>
        </w:r>
        <w:r w:rsidR="009C551F">
          <w:rPr>
            <w:rFonts w:ascii="Times New Roman" w:hAnsi="Times New Roman" w:cs="Times New Roman"/>
            <w:szCs w:val="26"/>
          </w:rPr>
          <w:t>, t</w:t>
        </w:r>
        <w:r w:rsidR="009C551F" w:rsidRPr="009C551F">
          <w:rPr>
            <w:rFonts w:ascii="Times New Roman" w:hAnsi="Times New Roman" w:cs="Times New Roman"/>
            <w:szCs w:val="26"/>
          </w:rPr>
          <w:t>ối</w:t>
        </w:r>
        <w:r w:rsidR="009C551F">
          <w:rPr>
            <w:rFonts w:ascii="Times New Roman" w:hAnsi="Times New Roman" w:cs="Times New Roman"/>
            <w:szCs w:val="26"/>
          </w:rPr>
          <w:t xml:space="preserve"> </w:t>
        </w:r>
        <w:r w:rsidR="009C551F" w:rsidRPr="009C551F">
          <w:rPr>
            <w:rFonts w:ascii="Times New Roman" w:hAnsi="Times New Roman" w:cs="Times New Roman"/>
            <w:szCs w:val="26"/>
          </w:rPr>
          <w:t>ư</w:t>
        </w:r>
        <w:r w:rsidR="009C551F">
          <w:rPr>
            <w:rFonts w:ascii="Times New Roman" w:hAnsi="Times New Roman" w:cs="Times New Roman"/>
            <w:szCs w:val="26"/>
          </w:rPr>
          <w:t>u s</w:t>
        </w:r>
        <w:r w:rsidR="009C551F" w:rsidRPr="009C551F">
          <w:rPr>
            <w:rFonts w:ascii="Times New Roman" w:hAnsi="Times New Roman" w:cs="Times New Roman"/>
            <w:szCs w:val="26"/>
          </w:rPr>
          <w:t>ử</w:t>
        </w:r>
        <w:r w:rsidR="009C551F">
          <w:rPr>
            <w:rFonts w:ascii="Times New Roman" w:hAnsi="Times New Roman" w:cs="Times New Roman"/>
            <w:szCs w:val="26"/>
          </w:rPr>
          <w:t xml:space="preserve"> d</w:t>
        </w:r>
        <w:r w:rsidR="009C551F" w:rsidRPr="009C551F">
          <w:rPr>
            <w:rFonts w:ascii="Times New Roman" w:hAnsi="Times New Roman" w:cs="Times New Roman"/>
            <w:szCs w:val="26"/>
          </w:rPr>
          <w:t>ụng</w:t>
        </w:r>
        <w:r w:rsidR="009C551F">
          <w:rPr>
            <w:rFonts w:ascii="Times New Roman" w:hAnsi="Times New Roman" w:cs="Times New Roman"/>
            <w:szCs w:val="26"/>
          </w:rPr>
          <w:t xml:space="preserve"> v</w:t>
        </w:r>
        <w:r w:rsidR="009C551F" w:rsidRPr="009C551F">
          <w:rPr>
            <w:rFonts w:ascii="Times New Roman" w:hAnsi="Times New Roman" w:cs="Times New Roman"/>
            <w:szCs w:val="26"/>
          </w:rPr>
          <w:t>ật</w:t>
        </w:r>
        <w:r w:rsidR="009C551F">
          <w:rPr>
            <w:rFonts w:ascii="Times New Roman" w:hAnsi="Times New Roman" w:cs="Times New Roman"/>
            <w:szCs w:val="26"/>
          </w:rPr>
          <w:t xml:space="preserve"> t</w:t>
        </w:r>
        <w:r w:rsidR="009C551F" w:rsidRPr="009C551F">
          <w:rPr>
            <w:rFonts w:ascii="Times New Roman" w:hAnsi="Times New Roman" w:cs="Times New Roman"/>
            <w:szCs w:val="26"/>
          </w:rPr>
          <w:t>ư</w:t>
        </w:r>
      </w:ins>
      <w:ins w:id="541" w:author="thanh" w:date="2021-05-03T15:17:00Z">
        <w:r w:rsidR="009C551F">
          <w:rPr>
            <w:rFonts w:ascii="Times New Roman" w:hAnsi="Times New Roman" w:cs="Times New Roman"/>
            <w:szCs w:val="26"/>
          </w:rPr>
          <w:t xml:space="preserve"> v</w:t>
        </w:r>
        <w:r w:rsidR="009C551F" w:rsidRPr="009C551F">
          <w:rPr>
            <w:rFonts w:ascii="Times New Roman" w:hAnsi="Times New Roman" w:cs="Times New Roman"/>
            <w:szCs w:val="26"/>
          </w:rPr>
          <w:t>à</w:t>
        </w:r>
        <w:r w:rsidR="009C551F">
          <w:rPr>
            <w:rFonts w:ascii="Times New Roman" w:hAnsi="Times New Roman" w:cs="Times New Roman"/>
            <w:szCs w:val="26"/>
          </w:rPr>
          <w:t xml:space="preserve"> đư</w:t>
        </w:r>
        <w:r w:rsidR="009C551F" w:rsidRPr="009C551F">
          <w:rPr>
            <w:rFonts w:ascii="Times New Roman" w:hAnsi="Times New Roman" w:cs="Times New Roman"/>
            <w:szCs w:val="26"/>
          </w:rPr>
          <w:t>ợc</w:t>
        </w:r>
        <w:r w:rsidR="009C551F">
          <w:rPr>
            <w:rFonts w:ascii="Times New Roman" w:hAnsi="Times New Roman" w:cs="Times New Roman"/>
            <w:szCs w:val="26"/>
          </w:rPr>
          <w:t xml:space="preserve"> g</w:t>
        </w:r>
        <w:r w:rsidR="009C551F" w:rsidRPr="009C551F">
          <w:rPr>
            <w:rFonts w:ascii="Times New Roman" w:hAnsi="Times New Roman" w:cs="Times New Roman"/>
            <w:szCs w:val="26"/>
          </w:rPr>
          <w:t>ọi</w:t>
        </w:r>
        <w:r w:rsidR="009C551F">
          <w:rPr>
            <w:rFonts w:ascii="Times New Roman" w:hAnsi="Times New Roman" w:cs="Times New Roman"/>
            <w:szCs w:val="26"/>
          </w:rPr>
          <w:t xml:space="preserve"> l</w:t>
        </w:r>
        <w:r w:rsidR="009C551F" w:rsidRPr="009C551F">
          <w:rPr>
            <w:rFonts w:ascii="Times New Roman" w:hAnsi="Times New Roman" w:cs="Times New Roman"/>
            <w:szCs w:val="26"/>
          </w:rPr>
          <w:t>à</w:t>
        </w:r>
        <w:r w:rsidR="009C551F">
          <w:rPr>
            <w:rFonts w:ascii="Times New Roman" w:hAnsi="Times New Roman" w:cs="Times New Roman"/>
            <w:szCs w:val="26"/>
          </w:rPr>
          <w:t xml:space="preserve"> “c</w:t>
        </w:r>
        <w:r w:rsidR="009C551F" w:rsidRPr="009C551F">
          <w:rPr>
            <w:rFonts w:ascii="Times New Roman" w:hAnsi="Times New Roman" w:cs="Times New Roman"/>
            <w:szCs w:val="26"/>
          </w:rPr>
          <w:t>ắt</w:t>
        </w:r>
        <w:r w:rsidR="009C551F">
          <w:rPr>
            <w:rFonts w:ascii="Times New Roman" w:hAnsi="Times New Roman" w:cs="Times New Roman"/>
            <w:szCs w:val="26"/>
          </w:rPr>
          <w:t xml:space="preserve"> ti</w:t>
        </w:r>
        <w:r w:rsidR="009C551F" w:rsidRPr="009C551F">
          <w:rPr>
            <w:rFonts w:ascii="Times New Roman" w:hAnsi="Times New Roman" w:cs="Times New Roman"/>
            <w:szCs w:val="26"/>
          </w:rPr>
          <w:t>ết</w:t>
        </w:r>
        <w:r w:rsidR="009C551F">
          <w:rPr>
            <w:rFonts w:ascii="Times New Roman" w:hAnsi="Times New Roman" w:cs="Times New Roman"/>
            <w:szCs w:val="26"/>
          </w:rPr>
          <w:t xml:space="preserve"> ki</w:t>
        </w:r>
        <w:r w:rsidR="009C551F" w:rsidRPr="009C551F">
          <w:rPr>
            <w:rFonts w:ascii="Times New Roman" w:hAnsi="Times New Roman" w:cs="Times New Roman"/>
            <w:szCs w:val="26"/>
          </w:rPr>
          <w:t>ệm</w:t>
        </w:r>
        <w:r w:rsidR="009C551F">
          <w:rPr>
            <w:rFonts w:ascii="Times New Roman" w:hAnsi="Times New Roman" w:cs="Times New Roman"/>
            <w:szCs w:val="26"/>
          </w:rPr>
          <w:t>”.</w:t>
        </w:r>
      </w:ins>
      <w:ins w:id="542" w:author="thanh" w:date="2021-05-03T15:16:00Z">
        <w:r w:rsidR="009C551F">
          <w:rPr>
            <w:rFonts w:ascii="Times New Roman" w:hAnsi="Times New Roman" w:cs="Times New Roman"/>
            <w:szCs w:val="26"/>
          </w:rPr>
          <w:t xml:space="preserve"> </w:t>
        </w:r>
      </w:ins>
      <w:del w:id="543" w:author="thanh" w:date="2021-05-03T15:18:00Z">
        <w:r w:rsidR="00076517" w:rsidRPr="002907F6" w:rsidDel="009C551F">
          <w:rPr>
            <w:rFonts w:ascii="Times New Roman" w:hAnsi="Times New Roman" w:cs="Times New Roman"/>
            <w:szCs w:val="26"/>
          </w:rPr>
          <w:delText xml:space="preserve">Theo </w:delText>
        </w:r>
      </w:del>
      <w:del w:id="544" w:author="thanh" w:date="2021-05-03T15:14:00Z">
        <w:r w:rsidR="00076517" w:rsidRPr="002907F6" w:rsidDel="009C551F">
          <w:rPr>
            <w:rFonts w:ascii="Times New Roman" w:hAnsi="Times New Roman" w:cs="Times New Roman"/>
            <w:szCs w:val="26"/>
          </w:rPr>
          <w:delText>P</w:delText>
        </w:r>
      </w:del>
      <w:del w:id="545" w:author="thanh" w:date="2021-05-03T15:18:00Z">
        <w:r w:rsidR="00076517" w:rsidRPr="002907F6" w:rsidDel="009C551F">
          <w:rPr>
            <w:rFonts w:ascii="Times New Roman" w:hAnsi="Times New Roman" w:cs="Times New Roman"/>
            <w:szCs w:val="26"/>
          </w:rPr>
          <w:delText xml:space="preserve">hương pháp này, </w:delText>
        </w:r>
        <w:r w:rsidR="00724C22" w:rsidRPr="002907F6" w:rsidDel="009C551F">
          <w:rPr>
            <w:rFonts w:ascii="Times New Roman" w:hAnsi="Times New Roman" w:cs="Times New Roman"/>
            <w:szCs w:val="26"/>
          </w:rPr>
          <w:delText>không cần</w:delText>
        </w:r>
        <w:r w:rsidR="00076517" w:rsidRPr="002907F6" w:rsidDel="009C551F">
          <w:rPr>
            <w:rFonts w:ascii="Times New Roman" w:hAnsi="Times New Roman" w:cs="Times New Roman"/>
            <w:szCs w:val="26"/>
          </w:rPr>
          <w:delText xml:space="preserve"> phải thiết lập </w:delText>
        </w:r>
        <w:r w:rsidR="00724C22" w:rsidRPr="002907F6" w:rsidDel="009C551F">
          <w:rPr>
            <w:rFonts w:ascii="Times New Roman" w:hAnsi="Times New Roman" w:cs="Times New Roman"/>
            <w:szCs w:val="26"/>
          </w:rPr>
          <w:delText>mối quan hệ giữa số lượng sản phẩm cắt được từ vật liệu cho trước mà nhờ vào khả năng tính toán mạnh của thuật toán</w:delText>
        </w:r>
      </w:del>
      <w:r w:rsidR="00724C22" w:rsidRPr="002907F6">
        <w:rPr>
          <w:rFonts w:ascii="Times New Roman" w:hAnsi="Times New Roman" w:cs="Times New Roman"/>
          <w:szCs w:val="26"/>
        </w:rPr>
        <w:t xml:space="preserve">. </w:t>
      </w:r>
      <w:ins w:id="546" w:author="thanh" w:date="2021-05-03T15:18:00Z">
        <w:r w:rsidR="009C551F">
          <w:rPr>
            <w:rFonts w:ascii="Times New Roman" w:hAnsi="Times New Roman" w:cs="Times New Roman"/>
            <w:szCs w:val="26"/>
          </w:rPr>
          <w:t>K</w:t>
        </w:r>
        <w:r w:rsidR="009C551F" w:rsidRPr="009C551F">
          <w:rPr>
            <w:rFonts w:ascii="Times New Roman" w:hAnsi="Times New Roman" w:cs="Times New Roman"/>
            <w:szCs w:val="26"/>
          </w:rPr>
          <w:t>ết</w:t>
        </w:r>
        <w:r w:rsidR="009C551F">
          <w:rPr>
            <w:rFonts w:ascii="Times New Roman" w:hAnsi="Times New Roman" w:cs="Times New Roman"/>
            <w:szCs w:val="26"/>
          </w:rPr>
          <w:t xml:space="preserve"> qu</w:t>
        </w:r>
        <w:r w:rsidR="009C551F" w:rsidRPr="009C551F">
          <w:rPr>
            <w:rFonts w:ascii="Times New Roman" w:hAnsi="Times New Roman" w:cs="Times New Roman"/>
            <w:szCs w:val="26"/>
          </w:rPr>
          <w:t>ả</w:t>
        </w:r>
        <w:r w:rsidR="009C551F">
          <w:rPr>
            <w:rFonts w:ascii="Times New Roman" w:hAnsi="Times New Roman" w:cs="Times New Roman"/>
            <w:szCs w:val="26"/>
          </w:rPr>
          <w:t xml:space="preserve"> đư</w:t>
        </w:r>
        <w:r w:rsidR="009C551F" w:rsidRPr="009C551F">
          <w:rPr>
            <w:rFonts w:ascii="Times New Roman" w:hAnsi="Times New Roman" w:cs="Times New Roman"/>
            <w:szCs w:val="26"/>
          </w:rPr>
          <w:t>ợc</w:t>
        </w:r>
        <w:r w:rsidR="009C551F">
          <w:rPr>
            <w:rFonts w:ascii="Times New Roman" w:hAnsi="Times New Roman" w:cs="Times New Roman"/>
            <w:szCs w:val="26"/>
          </w:rPr>
          <w:t xml:space="preserve"> so s</w:t>
        </w:r>
        <w:r w:rsidR="009C551F" w:rsidRPr="009C551F">
          <w:rPr>
            <w:rFonts w:ascii="Times New Roman" w:hAnsi="Times New Roman" w:cs="Times New Roman"/>
            <w:szCs w:val="26"/>
          </w:rPr>
          <w:t>ánh</w:t>
        </w:r>
        <w:r w:rsidR="009C551F">
          <w:rPr>
            <w:rFonts w:ascii="Times New Roman" w:hAnsi="Times New Roman" w:cs="Times New Roman"/>
            <w:szCs w:val="26"/>
          </w:rPr>
          <w:t xml:space="preserve"> v</w:t>
        </w:r>
        <w:r w:rsidR="009C551F" w:rsidRPr="009C551F">
          <w:rPr>
            <w:rFonts w:ascii="Times New Roman" w:hAnsi="Times New Roman" w:cs="Times New Roman"/>
            <w:szCs w:val="26"/>
          </w:rPr>
          <w:t>ới</w:t>
        </w:r>
        <w:r w:rsidR="009C551F">
          <w:rPr>
            <w:rFonts w:ascii="Times New Roman" w:hAnsi="Times New Roman" w:cs="Times New Roman"/>
            <w:szCs w:val="26"/>
          </w:rPr>
          <w:t xml:space="preserve"> ph</w:t>
        </w:r>
        <w:r w:rsidR="009C551F" w:rsidRPr="009C551F">
          <w:rPr>
            <w:rFonts w:ascii="Times New Roman" w:hAnsi="Times New Roman" w:cs="Times New Roman"/>
            <w:szCs w:val="26"/>
          </w:rPr>
          <w:t>ươ</w:t>
        </w:r>
        <w:r w:rsidR="009C551F">
          <w:rPr>
            <w:rFonts w:ascii="Times New Roman" w:hAnsi="Times New Roman" w:cs="Times New Roman"/>
            <w:szCs w:val="26"/>
          </w:rPr>
          <w:t>ng ph</w:t>
        </w:r>
        <w:r w:rsidR="009C551F" w:rsidRPr="009C551F">
          <w:rPr>
            <w:rFonts w:ascii="Times New Roman" w:hAnsi="Times New Roman" w:cs="Times New Roman"/>
            <w:szCs w:val="26"/>
          </w:rPr>
          <w:t>áp</w:t>
        </w:r>
        <w:r w:rsidR="009C551F">
          <w:rPr>
            <w:rFonts w:ascii="Times New Roman" w:hAnsi="Times New Roman" w:cs="Times New Roman"/>
            <w:szCs w:val="26"/>
          </w:rPr>
          <w:t xml:space="preserve"> quy ho</w:t>
        </w:r>
        <w:r w:rsidR="009C551F" w:rsidRPr="009C551F">
          <w:rPr>
            <w:rFonts w:ascii="Times New Roman" w:hAnsi="Times New Roman" w:cs="Times New Roman"/>
            <w:szCs w:val="26"/>
          </w:rPr>
          <w:t>ạch</w:t>
        </w:r>
        <w:r w:rsidR="009C551F">
          <w:rPr>
            <w:rFonts w:ascii="Times New Roman" w:hAnsi="Times New Roman" w:cs="Times New Roman"/>
            <w:szCs w:val="26"/>
          </w:rPr>
          <w:t xml:space="preserve"> tuy</w:t>
        </w:r>
        <w:r w:rsidR="009C551F" w:rsidRPr="009C551F">
          <w:rPr>
            <w:rFonts w:ascii="Times New Roman" w:hAnsi="Times New Roman" w:cs="Times New Roman"/>
            <w:szCs w:val="26"/>
          </w:rPr>
          <w:t>ến</w:t>
        </w:r>
        <w:r w:rsidR="009C551F">
          <w:rPr>
            <w:rFonts w:ascii="Times New Roman" w:hAnsi="Times New Roman" w:cs="Times New Roman"/>
            <w:szCs w:val="26"/>
          </w:rPr>
          <w:t xml:space="preserve"> t</w:t>
        </w:r>
        <w:r w:rsidR="009C551F" w:rsidRPr="009C551F">
          <w:rPr>
            <w:rFonts w:ascii="Times New Roman" w:hAnsi="Times New Roman" w:cs="Times New Roman"/>
            <w:szCs w:val="26"/>
          </w:rPr>
          <w:t>ính</w:t>
        </w:r>
      </w:ins>
      <w:ins w:id="547" w:author="thanh" w:date="2021-05-03T15:19:00Z">
        <w:r w:rsidR="009C551F">
          <w:rPr>
            <w:rFonts w:ascii="Times New Roman" w:hAnsi="Times New Roman" w:cs="Times New Roman"/>
            <w:szCs w:val="26"/>
          </w:rPr>
          <w:t xml:space="preserve"> th</w:t>
        </w:r>
        <w:r w:rsidR="009C551F" w:rsidRPr="009C551F">
          <w:rPr>
            <w:rFonts w:ascii="Times New Roman" w:hAnsi="Times New Roman" w:cs="Times New Roman"/>
            <w:szCs w:val="26"/>
          </w:rPr>
          <w:t>ấy</w:t>
        </w:r>
        <w:r w:rsidR="009C551F">
          <w:rPr>
            <w:rFonts w:ascii="Times New Roman" w:hAnsi="Times New Roman" w:cs="Times New Roman"/>
            <w:szCs w:val="26"/>
          </w:rPr>
          <w:t xml:space="preserve"> </w:t>
        </w:r>
        <w:r w:rsidR="009C551F" w:rsidRPr="009C551F">
          <w:rPr>
            <w:rFonts w:ascii="Times New Roman" w:hAnsi="Times New Roman" w:cs="Times New Roman"/>
            <w:szCs w:val="26"/>
          </w:rPr>
          <w:t>ư</w:t>
        </w:r>
        <w:r w:rsidR="009C551F">
          <w:rPr>
            <w:rFonts w:ascii="Times New Roman" w:hAnsi="Times New Roman" w:cs="Times New Roman"/>
            <w:szCs w:val="26"/>
          </w:rPr>
          <w:t xml:space="preserve">u </w:t>
        </w:r>
        <w:r w:rsidR="009C551F" w:rsidRPr="009C551F">
          <w:rPr>
            <w:rFonts w:ascii="Times New Roman" w:hAnsi="Times New Roman" w:cs="Times New Roman"/>
            <w:szCs w:val="26"/>
          </w:rPr>
          <w:t>đ</w:t>
        </w:r>
        <w:r w:rsidR="009C551F">
          <w:rPr>
            <w:rFonts w:ascii="Times New Roman" w:hAnsi="Times New Roman" w:cs="Times New Roman"/>
            <w:szCs w:val="26"/>
          </w:rPr>
          <w:t>i</w:t>
        </w:r>
        <w:r w:rsidR="009C551F" w:rsidRPr="009C551F">
          <w:rPr>
            <w:rFonts w:ascii="Times New Roman" w:hAnsi="Times New Roman" w:cs="Times New Roman"/>
            <w:szCs w:val="26"/>
          </w:rPr>
          <w:t>ểm</w:t>
        </w:r>
        <w:r w:rsidR="009C551F">
          <w:rPr>
            <w:rFonts w:ascii="Times New Roman" w:hAnsi="Times New Roman" w:cs="Times New Roman"/>
            <w:szCs w:val="26"/>
          </w:rPr>
          <w:t xml:space="preserve"> c</w:t>
        </w:r>
        <w:r w:rsidR="009C551F" w:rsidRPr="009C551F">
          <w:rPr>
            <w:rFonts w:ascii="Times New Roman" w:hAnsi="Times New Roman" w:cs="Times New Roman"/>
            <w:szCs w:val="26"/>
          </w:rPr>
          <w:t>ủa</w:t>
        </w:r>
        <w:r w:rsidR="009C551F">
          <w:rPr>
            <w:rFonts w:ascii="Times New Roman" w:hAnsi="Times New Roman" w:cs="Times New Roman"/>
            <w:szCs w:val="26"/>
          </w:rPr>
          <w:t xml:space="preserve"> c</w:t>
        </w:r>
        <w:r w:rsidR="009C551F" w:rsidRPr="009C551F">
          <w:rPr>
            <w:rFonts w:ascii="Times New Roman" w:hAnsi="Times New Roman" w:cs="Times New Roman"/>
            <w:szCs w:val="26"/>
          </w:rPr>
          <w:t>ả</w:t>
        </w:r>
        <w:r w:rsidR="009C551F">
          <w:rPr>
            <w:rFonts w:ascii="Times New Roman" w:hAnsi="Times New Roman" w:cs="Times New Roman"/>
            <w:szCs w:val="26"/>
          </w:rPr>
          <w:t xml:space="preserve"> c</w:t>
        </w:r>
        <w:r w:rsidR="009C551F" w:rsidRPr="009C551F">
          <w:rPr>
            <w:rFonts w:ascii="Times New Roman" w:hAnsi="Times New Roman" w:cs="Times New Roman"/>
            <w:szCs w:val="26"/>
          </w:rPr>
          <w:t>ắt</w:t>
        </w:r>
        <w:r w:rsidR="009C551F">
          <w:rPr>
            <w:rFonts w:ascii="Times New Roman" w:hAnsi="Times New Roman" w:cs="Times New Roman"/>
            <w:szCs w:val="26"/>
          </w:rPr>
          <w:t xml:space="preserve"> nhanh v</w:t>
        </w:r>
        <w:r w:rsidR="009C551F" w:rsidRPr="009C551F">
          <w:rPr>
            <w:rFonts w:ascii="Times New Roman" w:hAnsi="Times New Roman" w:cs="Times New Roman"/>
            <w:szCs w:val="26"/>
          </w:rPr>
          <w:t>à</w:t>
        </w:r>
        <w:r w:rsidR="009C551F">
          <w:rPr>
            <w:rFonts w:ascii="Times New Roman" w:hAnsi="Times New Roman" w:cs="Times New Roman"/>
            <w:szCs w:val="26"/>
          </w:rPr>
          <w:t xml:space="preserve"> c</w:t>
        </w:r>
        <w:r w:rsidR="009C551F" w:rsidRPr="009C551F">
          <w:rPr>
            <w:rFonts w:ascii="Times New Roman" w:hAnsi="Times New Roman" w:cs="Times New Roman"/>
            <w:szCs w:val="26"/>
          </w:rPr>
          <w:t>ắt</w:t>
        </w:r>
        <w:r w:rsidR="009C551F">
          <w:rPr>
            <w:rFonts w:ascii="Times New Roman" w:hAnsi="Times New Roman" w:cs="Times New Roman"/>
            <w:szCs w:val="26"/>
          </w:rPr>
          <w:t xml:space="preserve"> ti</w:t>
        </w:r>
        <w:r w:rsidR="009C551F" w:rsidRPr="009C551F">
          <w:rPr>
            <w:rFonts w:ascii="Times New Roman" w:hAnsi="Times New Roman" w:cs="Times New Roman"/>
            <w:szCs w:val="26"/>
          </w:rPr>
          <w:t>ết</w:t>
        </w:r>
        <w:r w:rsidR="009C551F">
          <w:rPr>
            <w:rFonts w:ascii="Times New Roman" w:hAnsi="Times New Roman" w:cs="Times New Roman"/>
            <w:szCs w:val="26"/>
          </w:rPr>
          <w:t xml:space="preserve"> ki</w:t>
        </w:r>
        <w:r w:rsidR="009C551F" w:rsidRPr="009C551F">
          <w:rPr>
            <w:rFonts w:ascii="Times New Roman" w:hAnsi="Times New Roman" w:cs="Times New Roman"/>
            <w:szCs w:val="26"/>
          </w:rPr>
          <w:t>ệm</w:t>
        </w:r>
        <w:r w:rsidR="009C551F">
          <w:rPr>
            <w:rFonts w:ascii="Times New Roman" w:hAnsi="Times New Roman" w:cs="Times New Roman"/>
            <w:szCs w:val="26"/>
          </w:rPr>
          <w:t>.</w:t>
        </w:r>
      </w:ins>
      <w:del w:id="548" w:author="thanh" w:date="2021-05-03T15:19:00Z">
        <w:r w:rsidR="00724C22" w:rsidRPr="002907F6" w:rsidDel="009C551F">
          <w:rPr>
            <w:rFonts w:ascii="Times New Roman" w:hAnsi="Times New Roman" w:cs="Times New Roman"/>
            <w:szCs w:val="26"/>
          </w:rPr>
          <w:delText>Phương pháp có phạm vi ứng dụng rộng, thuận lợi trong sử dụng.</w:delText>
        </w:r>
      </w:del>
    </w:p>
    <w:p w14:paraId="22A1FBE2" w14:textId="77777777" w:rsidR="004F14EC" w:rsidRPr="002907F6" w:rsidRDefault="004F14EC" w:rsidP="00445EA8">
      <w:pPr>
        <w:spacing w:line="312" w:lineRule="auto"/>
        <w:rPr>
          <w:rFonts w:ascii="Times New Roman" w:hAnsi="Times New Roman" w:cs="Times New Roman"/>
          <w:szCs w:val="26"/>
        </w:rPr>
      </w:pPr>
    </w:p>
    <w:p w14:paraId="3B48C885" w14:textId="77777777" w:rsidR="004F14EC" w:rsidRPr="002907F6" w:rsidRDefault="004F14EC" w:rsidP="00445EA8">
      <w:pPr>
        <w:spacing w:line="312" w:lineRule="auto"/>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ins w:id="549" w:author="thanh" w:date="2021-05-03T15:19:00Z">
        <w:r w:rsidR="00ED456C">
          <w:rPr>
            <w:rFonts w:ascii="Times New Roman" w:hAnsi="Times New Roman" w:cs="Times New Roman"/>
            <w:szCs w:val="26"/>
          </w:rPr>
          <w:t xml:space="preserve">, tham lam, </w:t>
        </w:r>
      </w:ins>
      <w:ins w:id="550" w:author="thanh" w:date="2021-05-03T15:20:00Z">
        <w:r w:rsidR="00ED456C">
          <w:rPr>
            <w:rFonts w:ascii="Times New Roman" w:hAnsi="Times New Roman" w:cs="Times New Roman"/>
            <w:szCs w:val="26"/>
          </w:rPr>
          <w:t>thu</w:t>
        </w:r>
        <w:r w:rsidR="00ED456C" w:rsidRPr="00ED456C">
          <w:rPr>
            <w:rFonts w:ascii="Times New Roman" w:hAnsi="Times New Roman" w:cs="Times New Roman"/>
            <w:szCs w:val="26"/>
          </w:rPr>
          <w:t>ật</w:t>
        </w:r>
        <w:r w:rsidR="00ED456C">
          <w:rPr>
            <w:rFonts w:ascii="Times New Roman" w:hAnsi="Times New Roman" w:cs="Times New Roman"/>
            <w:szCs w:val="26"/>
          </w:rPr>
          <w:t xml:space="preserve"> to</w:t>
        </w:r>
        <w:r w:rsidR="00ED456C" w:rsidRPr="00ED456C">
          <w:rPr>
            <w:rFonts w:ascii="Times New Roman" w:hAnsi="Times New Roman" w:cs="Times New Roman"/>
            <w:szCs w:val="26"/>
          </w:rPr>
          <w:t>án</w:t>
        </w:r>
        <w:r w:rsidR="00ED456C">
          <w:rPr>
            <w:rFonts w:ascii="Times New Roman" w:hAnsi="Times New Roman" w:cs="Times New Roman"/>
            <w:szCs w:val="26"/>
          </w:rPr>
          <w:t xml:space="preserve"> </w:t>
        </w:r>
      </w:ins>
      <w:ins w:id="551" w:author="thanh" w:date="2021-05-03T15:19:00Z">
        <w:r w:rsidR="00ED456C">
          <w:rPr>
            <w:rFonts w:ascii="Times New Roman" w:hAnsi="Times New Roman" w:cs="Times New Roman"/>
            <w:szCs w:val="26"/>
          </w:rPr>
          <w:t>di truy</w:t>
        </w:r>
        <w:r w:rsidR="00ED456C" w:rsidRPr="00ED456C">
          <w:rPr>
            <w:rFonts w:ascii="Times New Roman" w:hAnsi="Times New Roman" w:cs="Times New Roman"/>
            <w:szCs w:val="26"/>
          </w:rPr>
          <w:t>ền</w:t>
        </w:r>
      </w:ins>
    </w:p>
    <w:p w14:paraId="724171BA"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53B4DD7D" w14:textId="77777777" w:rsidR="002E5B77" w:rsidRDefault="006E7372">
      <w:pPr>
        <w:pStyle w:val="Heading1"/>
        <w:numPr>
          <w:ilvl w:val="0"/>
          <w:numId w:val="42"/>
        </w:numPr>
        <w:jc w:val="center"/>
        <w:rPr>
          <w:b w:val="0"/>
          <w:szCs w:val="26"/>
          <w:rPrChange w:id="552" w:author="thanh" w:date="2021-05-03T15:20:00Z">
            <w:rPr>
              <w:b/>
              <w:bCs/>
            </w:rPr>
          </w:rPrChange>
        </w:rPr>
        <w:pPrChange w:id="553" w:author="thanh" w:date="2021-05-03T15:20:00Z">
          <w:pPr>
            <w:jc w:val="center"/>
          </w:pPr>
        </w:pPrChange>
      </w:pPr>
      <w:r w:rsidRPr="006E7372">
        <w:rPr>
          <w:sz w:val="26"/>
          <w:szCs w:val="26"/>
          <w:rPrChange w:id="554" w:author="thanh" w:date="2021-05-03T15:20:00Z">
            <w:rPr>
              <w:b/>
              <w:bCs/>
              <w:color w:val="0563C1" w:themeColor="hyperlink"/>
              <w:u w:val="single"/>
            </w:rPr>
          </w:rPrChange>
        </w:rPr>
        <w:lastRenderedPageBreak/>
        <w:t>DANH MỤC HÌNH ẢNH</w:t>
      </w:r>
    </w:p>
    <w:p w14:paraId="5CA1D40F" w14:textId="77777777" w:rsidR="0079115C" w:rsidRPr="00ED456C" w:rsidRDefault="0079115C" w:rsidP="0079115C">
      <w:pPr>
        <w:rPr>
          <w:rFonts w:ascii="Times New Roman" w:hAnsi="Times New Roman" w:cs="Times New Roman"/>
          <w:rPrChange w:id="555" w:author="thanh" w:date="2021-05-03T15:20:00Z">
            <w:rPr/>
          </w:rPrChange>
        </w:rPr>
      </w:pPr>
    </w:p>
    <w:p w14:paraId="47512083" w14:textId="77777777" w:rsidR="0079115C" w:rsidRPr="00ED456C" w:rsidRDefault="006E7372">
      <w:pPr>
        <w:pStyle w:val="TableofFigures"/>
        <w:tabs>
          <w:tab w:val="right" w:leader="dot" w:pos="9395"/>
        </w:tabs>
        <w:rPr>
          <w:rFonts w:eastAsiaTheme="minorEastAsia" w:cs="Times New Roman"/>
          <w:noProof/>
          <w:sz w:val="22"/>
          <w:rPrChange w:id="556"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557" w:author="thanh" w:date="2021-05-03T15:20:00Z">
            <w:rPr>
              <w:rFonts w:ascii="Arial" w:hAnsi="Arial"/>
              <w:color w:val="0563C1" w:themeColor="hyperlink"/>
              <w:u w:val="single"/>
            </w:rPr>
          </w:rPrChange>
        </w:rPr>
        <w:instrText xml:space="preserve"> TOC \h \z \c "Hình" </w:instrText>
      </w:r>
      <w:r w:rsidRPr="006E7372">
        <w:rPr>
          <w:rFonts w:cs="Times New Roman"/>
          <w:rPrChange w:id="558" w:author="thanh" w:date="2021-05-03T15:20:00Z">
            <w:rPr>
              <w:rFonts w:ascii="Arial" w:hAnsi="Arial"/>
              <w:color w:val="0563C1" w:themeColor="hyperlink"/>
              <w:u w:val="single"/>
            </w:rPr>
          </w:rPrChange>
        </w:rPr>
        <w:fldChar w:fldCharType="separate"/>
      </w:r>
      <w:r w:rsidRPr="006E7372">
        <w:rPr>
          <w:rFonts w:cs="Times New Roman"/>
          <w:rPrChange w:id="559" w:author="thanh" w:date="2021-05-03T15:20:00Z">
            <w:rPr>
              <w:rFonts w:ascii="Arial" w:hAnsi="Arial"/>
              <w:color w:val="0563C1" w:themeColor="hyperlink"/>
              <w:u w:val="single"/>
            </w:rPr>
          </w:rPrChange>
        </w:rPr>
        <w:fldChar w:fldCharType="begin"/>
      </w:r>
      <w:r w:rsidRPr="006E7372">
        <w:rPr>
          <w:rFonts w:cs="Times New Roman"/>
          <w:rPrChange w:id="560" w:author="thanh" w:date="2021-05-03T15:20:00Z">
            <w:rPr>
              <w:rFonts w:ascii="Arial" w:hAnsi="Arial"/>
              <w:color w:val="0563C1" w:themeColor="hyperlink"/>
              <w:u w:val="single"/>
            </w:rPr>
          </w:rPrChange>
        </w:rPr>
        <w:instrText>HYPERLINK \l "_Toc70760895"</w:instrText>
      </w:r>
      <w:r w:rsidRPr="006E7372">
        <w:rPr>
          <w:rFonts w:cs="Times New Roman"/>
          <w:rPrChange w:id="561" w:author="thanh" w:date="2021-05-03T15:20:00Z">
            <w:rPr>
              <w:rFonts w:ascii="Arial" w:hAnsi="Arial"/>
              <w:color w:val="0563C1" w:themeColor="hyperlink"/>
              <w:u w:val="single"/>
            </w:rPr>
          </w:rPrChange>
        </w:rPr>
        <w:fldChar w:fldCharType="separate"/>
      </w:r>
      <w:r w:rsidRPr="006E7372">
        <w:rPr>
          <w:rStyle w:val="Hyperlink"/>
          <w:rFonts w:cs="Times New Roman"/>
          <w:noProof/>
          <w:rPrChange w:id="562" w:author="thanh" w:date="2021-05-03T15:20:00Z">
            <w:rPr>
              <w:rStyle w:val="Hyperlink"/>
              <w:rFonts w:ascii="Arial" w:hAnsi="Arial" w:cs="Times New Roman"/>
              <w:noProof/>
            </w:rPr>
          </w:rPrChange>
        </w:rPr>
        <w:t>Hình 1.1 Biến đổi bổ sung cắt thêm kích thước cắt vào các mục (trên cùng) và vào thùng (dưới cùng)</w:t>
      </w:r>
      <w:r w:rsidRPr="006E7372">
        <w:rPr>
          <w:rFonts w:cs="Times New Roman"/>
          <w:noProof/>
          <w:webHidden/>
          <w:rPrChange w:id="563" w:author="thanh" w:date="2021-05-03T15:20:00Z">
            <w:rPr>
              <w:rFonts w:ascii="Arial" w:hAnsi="Arial"/>
              <w:noProof/>
              <w:webHidden/>
              <w:color w:val="0563C1" w:themeColor="hyperlink"/>
              <w:u w:val="single"/>
            </w:rPr>
          </w:rPrChange>
        </w:rPr>
        <w:tab/>
      </w:r>
      <w:r w:rsidRPr="006E7372">
        <w:rPr>
          <w:rFonts w:cs="Times New Roman"/>
          <w:noProof/>
          <w:webHidden/>
          <w:rPrChange w:id="564"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565" w:author="thanh" w:date="2021-05-03T15:20:00Z">
            <w:rPr>
              <w:rFonts w:ascii="Arial" w:hAnsi="Arial"/>
              <w:noProof/>
              <w:webHidden/>
              <w:color w:val="0563C1" w:themeColor="hyperlink"/>
              <w:u w:val="single"/>
            </w:rPr>
          </w:rPrChange>
        </w:rPr>
        <w:instrText xml:space="preserve"> PAGEREF _Toc70760895 \h </w:instrText>
      </w:r>
      <w:r w:rsidRPr="006E7372">
        <w:rPr>
          <w:rFonts w:cs="Times New Roman"/>
          <w:noProof/>
          <w:webHidden/>
          <w:rPrChange w:id="566" w:author="thanh" w:date="2021-05-03T15:20:00Z">
            <w:rPr>
              <w:rFonts w:cs="Times New Roman"/>
              <w:noProof/>
              <w:webHidden/>
            </w:rPr>
          </w:rPrChange>
        </w:rPr>
      </w:r>
      <w:r w:rsidRPr="006E7372">
        <w:rPr>
          <w:rFonts w:cs="Times New Roman"/>
          <w:noProof/>
          <w:webHidden/>
          <w:rPrChange w:id="567"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568" w:author="thanh" w:date="2021-05-03T15:20:00Z">
            <w:rPr>
              <w:rFonts w:ascii="Arial" w:hAnsi="Arial"/>
              <w:noProof/>
              <w:webHidden/>
              <w:color w:val="0563C1" w:themeColor="hyperlink"/>
              <w:u w:val="single"/>
            </w:rPr>
          </w:rPrChange>
        </w:rPr>
        <w:t>20</w:t>
      </w:r>
      <w:r w:rsidRPr="006E7372">
        <w:rPr>
          <w:rFonts w:cs="Times New Roman"/>
          <w:noProof/>
          <w:webHidden/>
          <w:rPrChange w:id="569" w:author="thanh" w:date="2021-05-03T15:20:00Z">
            <w:rPr>
              <w:rFonts w:ascii="Arial" w:hAnsi="Arial"/>
              <w:noProof/>
              <w:webHidden/>
              <w:color w:val="0563C1" w:themeColor="hyperlink"/>
              <w:u w:val="single"/>
            </w:rPr>
          </w:rPrChange>
        </w:rPr>
        <w:fldChar w:fldCharType="end"/>
      </w:r>
      <w:r w:rsidRPr="006E7372">
        <w:rPr>
          <w:rFonts w:cs="Times New Roman"/>
          <w:rPrChange w:id="570" w:author="thanh" w:date="2021-05-03T15:20:00Z">
            <w:rPr>
              <w:rFonts w:ascii="Arial" w:hAnsi="Arial"/>
              <w:color w:val="0563C1" w:themeColor="hyperlink"/>
              <w:u w:val="single"/>
            </w:rPr>
          </w:rPrChange>
        </w:rPr>
        <w:fldChar w:fldCharType="end"/>
      </w:r>
    </w:p>
    <w:p w14:paraId="0E590BFF" w14:textId="77777777" w:rsidR="0079115C" w:rsidRPr="00ED456C" w:rsidRDefault="006E7372">
      <w:pPr>
        <w:pStyle w:val="TableofFigures"/>
        <w:tabs>
          <w:tab w:val="right" w:leader="dot" w:pos="9395"/>
        </w:tabs>
        <w:rPr>
          <w:rFonts w:eastAsiaTheme="minorEastAsia" w:cs="Times New Roman"/>
          <w:noProof/>
          <w:sz w:val="22"/>
          <w:rPrChange w:id="571"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572" w:author="thanh" w:date="2021-05-03T15:20:00Z">
            <w:rPr>
              <w:rFonts w:ascii="Arial" w:hAnsi="Arial"/>
              <w:color w:val="0563C1" w:themeColor="hyperlink"/>
              <w:u w:val="single"/>
            </w:rPr>
          </w:rPrChange>
        </w:rPr>
        <w:instrText>HYPERLINK \l "_Toc70760896"</w:instrText>
      </w:r>
      <w:r w:rsidRPr="006E7372">
        <w:rPr>
          <w:rFonts w:cs="Times New Roman"/>
          <w:rPrChange w:id="573" w:author="thanh" w:date="2021-05-03T15:20:00Z">
            <w:rPr>
              <w:rFonts w:ascii="Arial" w:hAnsi="Arial"/>
              <w:color w:val="0563C1" w:themeColor="hyperlink"/>
              <w:u w:val="single"/>
            </w:rPr>
          </w:rPrChange>
        </w:rPr>
        <w:fldChar w:fldCharType="separate"/>
      </w:r>
      <w:r w:rsidRPr="006E7372">
        <w:rPr>
          <w:rStyle w:val="Hyperlink"/>
          <w:rFonts w:cs="Times New Roman"/>
          <w:noProof/>
          <w:rPrChange w:id="574" w:author="thanh" w:date="2021-05-03T15:20:00Z">
            <w:rPr>
              <w:rStyle w:val="Hyperlink"/>
              <w:rFonts w:ascii="Arial" w:hAnsi="Arial"/>
              <w:noProof/>
            </w:rPr>
          </w:rPrChange>
        </w:rPr>
        <w:t>Hình 2.1 Sơ đồ khối giải thuật cắt nhanh</w:t>
      </w:r>
      <w:r w:rsidRPr="006E7372">
        <w:rPr>
          <w:rFonts w:cs="Times New Roman"/>
          <w:noProof/>
          <w:webHidden/>
          <w:rPrChange w:id="575" w:author="thanh" w:date="2021-05-03T15:20:00Z">
            <w:rPr>
              <w:rFonts w:ascii="Arial" w:hAnsi="Arial"/>
              <w:noProof/>
              <w:webHidden/>
              <w:color w:val="0563C1" w:themeColor="hyperlink"/>
              <w:u w:val="single"/>
            </w:rPr>
          </w:rPrChange>
        </w:rPr>
        <w:tab/>
      </w:r>
      <w:r w:rsidRPr="006E7372">
        <w:rPr>
          <w:rFonts w:cs="Times New Roman"/>
          <w:noProof/>
          <w:webHidden/>
          <w:rPrChange w:id="576"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577" w:author="thanh" w:date="2021-05-03T15:20:00Z">
            <w:rPr>
              <w:rFonts w:ascii="Arial" w:hAnsi="Arial"/>
              <w:noProof/>
              <w:webHidden/>
              <w:color w:val="0563C1" w:themeColor="hyperlink"/>
              <w:u w:val="single"/>
            </w:rPr>
          </w:rPrChange>
        </w:rPr>
        <w:instrText xml:space="preserve"> PAGEREF _Toc70760896 \h </w:instrText>
      </w:r>
      <w:r w:rsidRPr="006E7372">
        <w:rPr>
          <w:rFonts w:cs="Times New Roman"/>
          <w:noProof/>
          <w:webHidden/>
          <w:rPrChange w:id="578" w:author="thanh" w:date="2021-05-03T15:20:00Z">
            <w:rPr>
              <w:rFonts w:cs="Times New Roman"/>
              <w:noProof/>
              <w:webHidden/>
            </w:rPr>
          </w:rPrChange>
        </w:rPr>
      </w:r>
      <w:r w:rsidRPr="006E7372">
        <w:rPr>
          <w:rFonts w:cs="Times New Roman"/>
          <w:noProof/>
          <w:webHidden/>
          <w:rPrChange w:id="579"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580" w:author="thanh" w:date="2021-05-03T15:20:00Z">
            <w:rPr>
              <w:rFonts w:ascii="Arial" w:hAnsi="Arial"/>
              <w:noProof/>
              <w:webHidden/>
              <w:color w:val="0563C1" w:themeColor="hyperlink"/>
              <w:u w:val="single"/>
            </w:rPr>
          </w:rPrChange>
        </w:rPr>
        <w:t>25</w:t>
      </w:r>
      <w:r w:rsidRPr="006E7372">
        <w:rPr>
          <w:rFonts w:cs="Times New Roman"/>
          <w:noProof/>
          <w:webHidden/>
          <w:rPrChange w:id="581" w:author="thanh" w:date="2021-05-03T15:20:00Z">
            <w:rPr>
              <w:rFonts w:ascii="Arial" w:hAnsi="Arial"/>
              <w:noProof/>
              <w:webHidden/>
              <w:color w:val="0563C1" w:themeColor="hyperlink"/>
              <w:u w:val="single"/>
            </w:rPr>
          </w:rPrChange>
        </w:rPr>
        <w:fldChar w:fldCharType="end"/>
      </w:r>
      <w:r w:rsidRPr="006E7372">
        <w:rPr>
          <w:rFonts w:cs="Times New Roman"/>
          <w:rPrChange w:id="582" w:author="thanh" w:date="2021-05-03T15:20:00Z">
            <w:rPr>
              <w:rFonts w:ascii="Arial" w:hAnsi="Arial"/>
              <w:color w:val="0563C1" w:themeColor="hyperlink"/>
              <w:u w:val="single"/>
            </w:rPr>
          </w:rPrChange>
        </w:rPr>
        <w:fldChar w:fldCharType="end"/>
      </w:r>
    </w:p>
    <w:p w14:paraId="092DF747" w14:textId="77777777" w:rsidR="0079115C" w:rsidRPr="00ED456C" w:rsidRDefault="006E7372">
      <w:pPr>
        <w:pStyle w:val="TableofFigures"/>
        <w:tabs>
          <w:tab w:val="right" w:leader="dot" w:pos="9395"/>
        </w:tabs>
        <w:rPr>
          <w:rFonts w:eastAsiaTheme="minorEastAsia" w:cs="Times New Roman"/>
          <w:noProof/>
          <w:sz w:val="22"/>
          <w:rPrChange w:id="583"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584" w:author="thanh" w:date="2021-05-03T15:20:00Z">
            <w:rPr>
              <w:rFonts w:ascii="Arial" w:hAnsi="Arial"/>
              <w:color w:val="0563C1" w:themeColor="hyperlink"/>
              <w:u w:val="single"/>
            </w:rPr>
          </w:rPrChange>
        </w:rPr>
        <w:instrText>HYPERLINK \l "_Toc70760897"</w:instrText>
      </w:r>
      <w:r w:rsidRPr="006E7372">
        <w:rPr>
          <w:rFonts w:cs="Times New Roman"/>
          <w:rPrChange w:id="585" w:author="thanh" w:date="2021-05-03T15:20:00Z">
            <w:rPr>
              <w:rFonts w:ascii="Arial" w:hAnsi="Arial"/>
              <w:color w:val="0563C1" w:themeColor="hyperlink"/>
              <w:u w:val="single"/>
            </w:rPr>
          </w:rPrChange>
        </w:rPr>
        <w:fldChar w:fldCharType="separate"/>
      </w:r>
      <w:r w:rsidRPr="006E7372">
        <w:rPr>
          <w:rStyle w:val="Hyperlink"/>
          <w:rFonts w:cs="Times New Roman"/>
          <w:noProof/>
          <w:rPrChange w:id="586" w:author="thanh" w:date="2021-05-03T15:20:00Z">
            <w:rPr>
              <w:rStyle w:val="Hyperlink"/>
              <w:rFonts w:ascii="Arial" w:hAnsi="Arial"/>
              <w:noProof/>
            </w:rPr>
          </w:rPrChange>
        </w:rPr>
        <w:t>Hình 2.2 Tìm phương án cắt – cắt nhanh</w:t>
      </w:r>
      <w:r w:rsidRPr="006E7372">
        <w:rPr>
          <w:rFonts w:cs="Times New Roman"/>
          <w:noProof/>
          <w:webHidden/>
          <w:rPrChange w:id="587" w:author="thanh" w:date="2021-05-03T15:20:00Z">
            <w:rPr>
              <w:rFonts w:ascii="Arial" w:hAnsi="Arial"/>
              <w:noProof/>
              <w:webHidden/>
              <w:color w:val="0563C1" w:themeColor="hyperlink"/>
              <w:u w:val="single"/>
            </w:rPr>
          </w:rPrChange>
        </w:rPr>
        <w:tab/>
      </w:r>
      <w:r w:rsidRPr="006E7372">
        <w:rPr>
          <w:rFonts w:cs="Times New Roman"/>
          <w:noProof/>
          <w:webHidden/>
          <w:rPrChange w:id="588"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589" w:author="thanh" w:date="2021-05-03T15:20:00Z">
            <w:rPr>
              <w:rFonts w:ascii="Arial" w:hAnsi="Arial"/>
              <w:noProof/>
              <w:webHidden/>
              <w:color w:val="0563C1" w:themeColor="hyperlink"/>
              <w:u w:val="single"/>
            </w:rPr>
          </w:rPrChange>
        </w:rPr>
        <w:instrText xml:space="preserve"> PAGEREF _Toc70760897 \h </w:instrText>
      </w:r>
      <w:r w:rsidRPr="006E7372">
        <w:rPr>
          <w:rFonts w:cs="Times New Roman"/>
          <w:noProof/>
          <w:webHidden/>
          <w:rPrChange w:id="590" w:author="thanh" w:date="2021-05-03T15:20:00Z">
            <w:rPr>
              <w:rFonts w:cs="Times New Roman"/>
              <w:noProof/>
              <w:webHidden/>
            </w:rPr>
          </w:rPrChange>
        </w:rPr>
      </w:r>
      <w:r w:rsidRPr="006E7372">
        <w:rPr>
          <w:rFonts w:cs="Times New Roman"/>
          <w:noProof/>
          <w:webHidden/>
          <w:rPrChange w:id="591"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592" w:author="thanh" w:date="2021-05-03T15:20:00Z">
            <w:rPr>
              <w:rFonts w:ascii="Arial" w:hAnsi="Arial"/>
              <w:noProof/>
              <w:webHidden/>
              <w:color w:val="0563C1" w:themeColor="hyperlink"/>
              <w:u w:val="single"/>
            </w:rPr>
          </w:rPrChange>
        </w:rPr>
        <w:t>26</w:t>
      </w:r>
      <w:r w:rsidRPr="006E7372">
        <w:rPr>
          <w:rFonts w:cs="Times New Roman"/>
          <w:noProof/>
          <w:webHidden/>
          <w:rPrChange w:id="593" w:author="thanh" w:date="2021-05-03T15:20:00Z">
            <w:rPr>
              <w:rFonts w:ascii="Arial" w:hAnsi="Arial"/>
              <w:noProof/>
              <w:webHidden/>
              <w:color w:val="0563C1" w:themeColor="hyperlink"/>
              <w:u w:val="single"/>
            </w:rPr>
          </w:rPrChange>
        </w:rPr>
        <w:fldChar w:fldCharType="end"/>
      </w:r>
      <w:r w:rsidRPr="006E7372">
        <w:rPr>
          <w:rFonts w:cs="Times New Roman"/>
          <w:rPrChange w:id="594" w:author="thanh" w:date="2021-05-03T15:20:00Z">
            <w:rPr>
              <w:rFonts w:ascii="Arial" w:hAnsi="Arial"/>
              <w:color w:val="0563C1" w:themeColor="hyperlink"/>
              <w:u w:val="single"/>
            </w:rPr>
          </w:rPrChange>
        </w:rPr>
        <w:fldChar w:fldCharType="end"/>
      </w:r>
    </w:p>
    <w:p w14:paraId="437416C4" w14:textId="77777777" w:rsidR="0079115C" w:rsidRPr="00ED456C" w:rsidRDefault="006E7372">
      <w:pPr>
        <w:pStyle w:val="TableofFigures"/>
        <w:tabs>
          <w:tab w:val="right" w:leader="dot" w:pos="9395"/>
        </w:tabs>
        <w:rPr>
          <w:rFonts w:eastAsiaTheme="minorEastAsia" w:cs="Times New Roman"/>
          <w:noProof/>
          <w:sz w:val="22"/>
          <w:rPrChange w:id="595"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596" w:author="thanh" w:date="2021-05-03T15:20:00Z">
            <w:rPr>
              <w:rFonts w:ascii="Arial" w:hAnsi="Arial"/>
              <w:color w:val="0563C1" w:themeColor="hyperlink"/>
              <w:u w:val="single"/>
            </w:rPr>
          </w:rPrChange>
        </w:rPr>
        <w:instrText>HYPERLINK \l "_Toc70760898"</w:instrText>
      </w:r>
      <w:r w:rsidRPr="006E7372">
        <w:rPr>
          <w:rFonts w:cs="Times New Roman"/>
          <w:rPrChange w:id="597" w:author="thanh" w:date="2021-05-03T15:20:00Z">
            <w:rPr>
              <w:rFonts w:ascii="Arial" w:hAnsi="Arial"/>
              <w:color w:val="0563C1" w:themeColor="hyperlink"/>
              <w:u w:val="single"/>
            </w:rPr>
          </w:rPrChange>
        </w:rPr>
        <w:fldChar w:fldCharType="separate"/>
      </w:r>
      <w:r w:rsidRPr="006E7372">
        <w:rPr>
          <w:rStyle w:val="Hyperlink"/>
          <w:rFonts w:cs="Times New Roman"/>
          <w:noProof/>
          <w:rPrChange w:id="598" w:author="thanh" w:date="2021-05-03T15:20:00Z">
            <w:rPr>
              <w:rStyle w:val="Hyperlink"/>
              <w:rFonts w:ascii="Arial" w:hAnsi="Arial"/>
              <w:noProof/>
            </w:rPr>
          </w:rPrChange>
        </w:rPr>
        <w:t>Hình 2.3 Lược đồ giải thuật di truyền</w:t>
      </w:r>
      <w:r w:rsidRPr="006E7372">
        <w:rPr>
          <w:rFonts w:cs="Times New Roman"/>
          <w:noProof/>
          <w:webHidden/>
          <w:rPrChange w:id="599" w:author="thanh" w:date="2021-05-03T15:20:00Z">
            <w:rPr>
              <w:rFonts w:ascii="Arial" w:hAnsi="Arial"/>
              <w:noProof/>
              <w:webHidden/>
              <w:color w:val="0563C1" w:themeColor="hyperlink"/>
              <w:u w:val="single"/>
            </w:rPr>
          </w:rPrChange>
        </w:rPr>
        <w:tab/>
      </w:r>
      <w:r w:rsidRPr="006E7372">
        <w:rPr>
          <w:rFonts w:cs="Times New Roman"/>
          <w:noProof/>
          <w:webHidden/>
          <w:rPrChange w:id="600"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601" w:author="thanh" w:date="2021-05-03T15:20:00Z">
            <w:rPr>
              <w:rFonts w:ascii="Arial" w:hAnsi="Arial"/>
              <w:noProof/>
              <w:webHidden/>
              <w:color w:val="0563C1" w:themeColor="hyperlink"/>
              <w:u w:val="single"/>
            </w:rPr>
          </w:rPrChange>
        </w:rPr>
        <w:instrText xml:space="preserve"> PAGEREF _Toc70760898 \h </w:instrText>
      </w:r>
      <w:r w:rsidRPr="006E7372">
        <w:rPr>
          <w:rFonts w:cs="Times New Roman"/>
          <w:noProof/>
          <w:webHidden/>
          <w:rPrChange w:id="602" w:author="thanh" w:date="2021-05-03T15:20:00Z">
            <w:rPr>
              <w:rFonts w:cs="Times New Roman"/>
              <w:noProof/>
              <w:webHidden/>
            </w:rPr>
          </w:rPrChange>
        </w:rPr>
      </w:r>
      <w:r w:rsidRPr="006E7372">
        <w:rPr>
          <w:rFonts w:cs="Times New Roman"/>
          <w:noProof/>
          <w:webHidden/>
          <w:rPrChange w:id="603"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604" w:author="thanh" w:date="2021-05-03T15:20:00Z">
            <w:rPr>
              <w:rFonts w:ascii="Arial" w:hAnsi="Arial"/>
              <w:noProof/>
              <w:webHidden/>
              <w:color w:val="0563C1" w:themeColor="hyperlink"/>
              <w:u w:val="single"/>
            </w:rPr>
          </w:rPrChange>
        </w:rPr>
        <w:t>28</w:t>
      </w:r>
      <w:r w:rsidRPr="006E7372">
        <w:rPr>
          <w:rFonts w:cs="Times New Roman"/>
          <w:noProof/>
          <w:webHidden/>
          <w:rPrChange w:id="605" w:author="thanh" w:date="2021-05-03T15:20:00Z">
            <w:rPr>
              <w:rFonts w:ascii="Arial" w:hAnsi="Arial"/>
              <w:noProof/>
              <w:webHidden/>
              <w:color w:val="0563C1" w:themeColor="hyperlink"/>
              <w:u w:val="single"/>
            </w:rPr>
          </w:rPrChange>
        </w:rPr>
        <w:fldChar w:fldCharType="end"/>
      </w:r>
      <w:r w:rsidRPr="006E7372">
        <w:rPr>
          <w:rFonts w:cs="Times New Roman"/>
          <w:rPrChange w:id="606" w:author="thanh" w:date="2021-05-03T15:20:00Z">
            <w:rPr>
              <w:rFonts w:ascii="Arial" w:hAnsi="Arial"/>
              <w:color w:val="0563C1" w:themeColor="hyperlink"/>
              <w:u w:val="single"/>
            </w:rPr>
          </w:rPrChange>
        </w:rPr>
        <w:fldChar w:fldCharType="end"/>
      </w:r>
    </w:p>
    <w:p w14:paraId="579A2AFA" w14:textId="77777777" w:rsidR="0079115C" w:rsidRPr="00ED456C" w:rsidRDefault="006E7372">
      <w:pPr>
        <w:pStyle w:val="TableofFigures"/>
        <w:tabs>
          <w:tab w:val="right" w:leader="dot" w:pos="9395"/>
        </w:tabs>
        <w:rPr>
          <w:rFonts w:eastAsiaTheme="minorEastAsia" w:cs="Times New Roman"/>
          <w:noProof/>
          <w:sz w:val="22"/>
          <w:rPrChange w:id="607"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608" w:author="thanh" w:date="2021-05-03T15:20:00Z">
            <w:rPr>
              <w:rFonts w:ascii="Arial" w:hAnsi="Arial"/>
              <w:color w:val="0563C1" w:themeColor="hyperlink"/>
              <w:u w:val="single"/>
            </w:rPr>
          </w:rPrChange>
        </w:rPr>
        <w:instrText>HYPERLINK \l "_Toc70760899"</w:instrText>
      </w:r>
      <w:r w:rsidRPr="006E7372">
        <w:rPr>
          <w:rFonts w:cs="Times New Roman"/>
          <w:rPrChange w:id="609" w:author="thanh" w:date="2021-05-03T15:20:00Z">
            <w:rPr>
              <w:rFonts w:ascii="Arial" w:hAnsi="Arial"/>
              <w:color w:val="0563C1" w:themeColor="hyperlink"/>
              <w:u w:val="single"/>
            </w:rPr>
          </w:rPrChange>
        </w:rPr>
        <w:fldChar w:fldCharType="separate"/>
      </w:r>
      <w:r w:rsidRPr="006E7372">
        <w:rPr>
          <w:rStyle w:val="Hyperlink"/>
          <w:rFonts w:cs="Times New Roman"/>
          <w:noProof/>
          <w:rPrChange w:id="610" w:author="thanh" w:date="2021-05-03T15:20:00Z">
            <w:rPr>
              <w:rStyle w:val="Hyperlink"/>
              <w:rFonts w:ascii="Arial" w:hAnsi="Arial"/>
              <w:noProof/>
            </w:rPr>
          </w:rPrChange>
        </w:rPr>
        <w:t>Hình 2.4 Khởi tạo quần thể</w:t>
      </w:r>
      <w:r w:rsidRPr="006E7372">
        <w:rPr>
          <w:rFonts w:cs="Times New Roman"/>
          <w:noProof/>
          <w:webHidden/>
          <w:rPrChange w:id="611" w:author="thanh" w:date="2021-05-03T15:20:00Z">
            <w:rPr>
              <w:rFonts w:ascii="Arial" w:hAnsi="Arial"/>
              <w:noProof/>
              <w:webHidden/>
              <w:color w:val="0563C1" w:themeColor="hyperlink"/>
              <w:u w:val="single"/>
            </w:rPr>
          </w:rPrChange>
        </w:rPr>
        <w:tab/>
      </w:r>
      <w:r w:rsidRPr="006E7372">
        <w:rPr>
          <w:rFonts w:cs="Times New Roman"/>
          <w:noProof/>
          <w:webHidden/>
          <w:rPrChange w:id="612"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613" w:author="thanh" w:date="2021-05-03T15:20:00Z">
            <w:rPr>
              <w:rFonts w:ascii="Arial" w:hAnsi="Arial"/>
              <w:noProof/>
              <w:webHidden/>
              <w:color w:val="0563C1" w:themeColor="hyperlink"/>
              <w:u w:val="single"/>
            </w:rPr>
          </w:rPrChange>
        </w:rPr>
        <w:instrText xml:space="preserve"> PAGEREF _Toc70760899 \h </w:instrText>
      </w:r>
      <w:r w:rsidRPr="006E7372">
        <w:rPr>
          <w:rFonts w:cs="Times New Roman"/>
          <w:noProof/>
          <w:webHidden/>
          <w:rPrChange w:id="614" w:author="thanh" w:date="2021-05-03T15:20:00Z">
            <w:rPr>
              <w:rFonts w:cs="Times New Roman"/>
              <w:noProof/>
              <w:webHidden/>
            </w:rPr>
          </w:rPrChange>
        </w:rPr>
      </w:r>
      <w:r w:rsidRPr="006E7372">
        <w:rPr>
          <w:rFonts w:cs="Times New Roman"/>
          <w:noProof/>
          <w:webHidden/>
          <w:rPrChange w:id="615"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616" w:author="thanh" w:date="2021-05-03T15:20:00Z">
            <w:rPr>
              <w:rFonts w:ascii="Arial" w:hAnsi="Arial"/>
              <w:noProof/>
              <w:webHidden/>
              <w:color w:val="0563C1" w:themeColor="hyperlink"/>
              <w:u w:val="single"/>
            </w:rPr>
          </w:rPrChange>
        </w:rPr>
        <w:t>30</w:t>
      </w:r>
      <w:r w:rsidRPr="006E7372">
        <w:rPr>
          <w:rFonts w:cs="Times New Roman"/>
          <w:noProof/>
          <w:webHidden/>
          <w:rPrChange w:id="617" w:author="thanh" w:date="2021-05-03T15:20:00Z">
            <w:rPr>
              <w:rFonts w:ascii="Arial" w:hAnsi="Arial"/>
              <w:noProof/>
              <w:webHidden/>
              <w:color w:val="0563C1" w:themeColor="hyperlink"/>
              <w:u w:val="single"/>
            </w:rPr>
          </w:rPrChange>
        </w:rPr>
        <w:fldChar w:fldCharType="end"/>
      </w:r>
      <w:r w:rsidRPr="006E7372">
        <w:rPr>
          <w:rFonts w:cs="Times New Roman"/>
          <w:rPrChange w:id="618" w:author="thanh" w:date="2021-05-03T15:20:00Z">
            <w:rPr>
              <w:rFonts w:ascii="Arial" w:hAnsi="Arial"/>
              <w:color w:val="0563C1" w:themeColor="hyperlink"/>
              <w:u w:val="single"/>
            </w:rPr>
          </w:rPrChange>
        </w:rPr>
        <w:fldChar w:fldCharType="end"/>
      </w:r>
    </w:p>
    <w:p w14:paraId="506FA77D" w14:textId="77777777" w:rsidR="0079115C" w:rsidRPr="00ED456C" w:rsidRDefault="006E7372">
      <w:pPr>
        <w:pStyle w:val="TableofFigures"/>
        <w:tabs>
          <w:tab w:val="right" w:leader="dot" w:pos="9395"/>
        </w:tabs>
        <w:rPr>
          <w:rFonts w:eastAsiaTheme="minorEastAsia" w:cs="Times New Roman"/>
          <w:noProof/>
          <w:sz w:val="22"/>
          <w:rPrChange w:id="619"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620" w:author="thanh" w:date="2021-05-03T15:20:00Z">
            <w:rPr>
              <w:rFonts w:ascii="Arial" w:hAnsi="Arial"/>
              <w:color w:val="0563C1" w:themeColor="hyperlink"/>
              <w:u w:val="single"/>
            </w:rPr>
          </w:rPrChange>
        </w:rPr>
        <w:instrText>HYPERLINK \l "_Toc70760900"</w:instrText>
      </w:r>
      <w:r w:rsidRPr="006E7372">
        <w:rPr>
          <w:rFonts w:cs="Times New Roman"/>
          <w:rPrChange w:id="621" w:author="thanh" w:date="2021-05-03T15:20:00Z">
            <w:rPr>
              <w:rFonts w:ascii="Arial" w:hAnsi="Arial"/>
              <w:color w:val="0563C1" w:themeColor="hyperlink"/>
              <w:u w:val="single"/>
            </w:rPr>
          </w:rPrChange>
        </w:rPr>
        <w:fldChar w:fldCharType="separate"/>
      </w:r>
      <w:r w:rsidRPr="006E7372">
        <w:rPr>
          <w:rStyle w:val="Hyperlink"/>
          <w:rFonts w:cs="Times New Roman"/>
          <w:noProof/>
          <w:rPrChange w:id="622" w:author="thanh" w:date="2021-05-03T15:20:00Z">
            <w:rPr>
              <w:rStyle w:val="Hyperlink"/>
              <w:rFonts w:ascii="Arial" w:hAnsi="Arial"/>
              <w:noProof/>
            </w:rPr>
          </w:rPrChange>
        </w:rPr>
        <w:t>Hình 2.5 Trao đổi chéo gene giữa hai cá thể cha mẹ</w:t>
      </w:r>
      <w:r w:rsidRPr="006E7372">
        <w:rPr>
          <w:rFonts w:cs="Times New Roman"/>
          <w:noProof/>
          <w:webHidden/>
          <w:rPrChange w:id="623" w:author="thanh" w:date="2021-05-03T15:20:00Z">
            <w:rPr>
              <w:rFonts w:ascii="Arial" w:hAnsi="Arial"/>
              <w:noProof/>
              <w:webHidden/>
              <w:color w:val="0563C1" w:themeColor="hyperlink"/>
              <w:u w:val="single"/>
            </w:rPr>
          </w:rPrChange>
        </w:rPr>
        <w:tab/>
      </w:r>
      <w:r w:rsidRPr="006E7372">
        <w:rPr>
          <w:rFonts w:cs="Times New Roman"/>
          <w:noProof/>
          <w:webHidden/>
          <w:rPrChange w:id="624"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625" w:author="thanh" w:date="2021-05-03T15:20:00Z">
            <w:rPr>
              <w:rFonts w:ascii="Arial" w:hAnsi="Arial"/>
              <w:noProof/>
              <w:webHidden/>
              <w:color w:val="0563C1" w:themeColor="hyperlink"/>
              <w:u w:val="single"/>
            </w:rPr>
          </w:rPrChange>
        </w:rPr>
        <w:instrText xml:space="preserve"> PAGEREF _Toc70760900 \h </w:instrText>
      </w:r>
      <w:r w:rsidRPr="006E7372">
        <w:rPr>
          <w:rFonts w:cs="Times New Roman"/>
          <w:noProof/>
          <w:webHidden/>
          <w:rPrChange w:id="626" w:author="thanh" w:date="2021-05-03T15:20:00Z">
            <w:rPr>
              <w:rFonts w:cs="Times New Roman"/>
              <w:noProof/>
              <w:webHidden/>
            </w:rPr>
          </w:rPrChange>
        </w:rPr>
      </w:r>
      <w:r w:rsidRPr="006E7372">
        <w:rPr>
          <w:rFonts w:cs="Times New Roman"/>
          <w:noProof/>
          <w:webHidden/>
          <w:rPrChange w:id="627"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628" w:author="thanh" w:date="2021-05-03T15:20:00Z">
            <w:rPr>
              <w:rFonts w:ascii="Arial" w:hAnsi="Arial"/>
              <w:noProof/>
              <w:webHidden/>
              <w:color w:val="0563C1" w:themeColor="hyperlink"/>
              <w:u w:val="single"/>
            </w:rPr>
          </w:rPrChange>
        </w:rPr>
        <w:t>33</w:t>
      </w:r>
      <w:r w:rsidRPr="006E7372">
        <w:rPr>
          <w:rFonts w:cs="Times New Roman"/>
          <w:noProof/>
          <w:webHidden/>
          <w:rPrChange w:id="629" w:author="thanh" w:date="2021-05-03T15:20:00Z">
            <w:rPr>
              <w:rFonts w:ascii="Arial" w:hAnsi="Arial"/>
              <w:noProof/>
              <w:webHidden/>
              <w:color w:val="0563C1" w:themeColor="hyperlink"/>
              <w:u w:val="single"/>
            </w:rPr>
          </w:rPrChange>
        </w:rPr>
        <w:fldChar w:fldCharType="end"/>
      </w:r>
      <w:r w:rsidRPr="006E7372">
        <w:rPr>
          <w:rFonts w:cs="Times New Roman"/>
          <w:rPrChange w:id="630" w:author="thanh" w:date="2021-05-03T15:20:00Z">
            <w:rPr>
              <w:rFonts w:ascii="Arial" w:hAnsi="Arial"/>
              <w:color w:val="0563C1" w:themeColor="hyperlink"/>
              <w:u w:val="single"/>
            </w:rPr>
          </w:rPrChange>
        </w:rPr>
        <w:fldChar w:fldCharType="end"/>
      </w:r>
    </w:p>
    <w:p w14:paraId="66794B1D" w14:textId="77777777" w:rsidR="0079115C" w:rsidRPr="00ED456C" w:rsidRDefault="006E7372">
      <w:pPr>
        <w:pStyle w:val="TableofFigures"/>
        <w:tabs>
          <w:tab w:val="right" w:leader="dot" w:pos="9395"/>
        </w:tabs>
        <w:rPr>
          <w:rFonts w:eastAsiaTheme="minorEastAsia" w:cs="Times New Roman"/>
          <w:noProof/>
          <w:sz w:val="22"/>
          <w:rPrChange w:id="631" w:author="thanh" w:date="2021-05-03T15:20:00Z">
            <w:rPr>
              <w:rFonts w:asciiTheme="minorHAnsi" w:eastAsiaTheme="minorEastAsia" w:hAnsiTheme="minorHAnsi"/>
              <w:noProof/>
              <w:sz w:val="22"/>
            </w:rPr>
          </w:rPrChange>
        </w:rPr>
      </w:pPr>
      <w:r w:rsidRPr="006E7372">
        <w:rPr>
          <w:rFonts w:cs="Times New Roman"/>
        </w:rPr>
        <w:fldChar w:fldCharType="begin"/>
      </w:r>
      <w:r w:rsidRPr="006E7372">
        <w:rPr>
          <w:rFonts w:cs="Times New Roman"/>
          <w:rPrChange w:id="632" w:author="thanh" w:date="2021-05-03T15:20:00Z">
            <w:rPr>
              <w:rFonts w:ascii="Arial" w:hAnsi="Arial"/>
              <w:color w:val="0563C1" w:themeColor="hyperlink"/>
              <w:u w:val="single"/>
            </w:rPr>
          </w:rPrChange>
        </w:rPr>
        <w:instrText>HYPERLINK \l "_Toc70760901"</w:instrText>
      </w:r>
      <w:r w:rsidRPr="006E7372">
        <w:rPr>
          <w:rFonts w:cs="Times New Roman"/>
          <w:rPrChange w:id="633" w:author="thanh" w:date="2021-05-03T15:20:00Z">
            <w:rPr>
              <w:rFonts w:ascii="Arial" w:hAnsi="Arial"/>
              <w:color w:val="0563C1" w:themeColor="hyperlink"/>
              <w:u w:val="single"/>
            </w:rPr>
          </w:rPrChange>
        </w:rPr>
        <w:fldChar w:fldCharType="separate"/>
      </w:r>
      <w:r w:rsidRPr="006E7372">
        <w:rPr>
          <w:rStyle w:val="Hyperlink"/>
          <w:rFonts w:cs="Times New Roman"/>
          <w:noProof/>
          <w:rPrChange w:id="634" w:author="thanh" w:date="2021-05-03T15:20:00Z">
            <w:rPr>
              <w:rStyle w:val="Hyperlink"/>
              <w:rFonts w:ascii="Arial" w:hAnsi="Arial"/>
              <w:noProof/>
            </w:rPr>
          </w:rPrChange>
        </w:rPr>
        <w:t>Hình 2.6 Đột biến cá thể</w:t>
      </w:r>
      <w:r w:rsidRPr="006E7372">
        <w:rPr>
          <w:rFonts w:cs="Times New Roman"/>
          <w:noProof/>
          <w:webHidden/>
          <w:rPrChange w:id="635" w:author="thanh" w:date="2021-05-03T15:20:00Z">
            <w:rPr>
              <w:rFonts w:ascii="Arial" w:hAnsi="Arial"/>
              <w:noProof/>
              <w:webHidden/>
              <w:color w:val="0563C1" w:themeColor="hyperlink"/>
              <w:u w:val="single"/>
            </w:rPr>
          </w:rPrChange>
        </w:rPr>
        <w:tab/>
      </w:r>
      <w:r w:rsidRPr="006E7372">
        <w:rPr>
          <w:rFonts w:cs="Times New Roman"/>
          <w:noProof/>
          <w:webHidden/>
          <w:rPrChange w:id="636" w:author="thanh" w:date="2021-05-03T15:20:00Z">
            <w:rPr>
              <w:rFonts w:ascii="Arial" w:hAnsi="Arial"/>
              <w:noProof/>
              <w:webHidden/>
              <w:color w:val="0563C1" w:themeColor="hyperlink"/>
              <w:u w:val="single"/>
            </w:rPr>
          </w:rPrChange>
        </w:rPr>
        <w:fldChar w:fldCharType="begin"/>
      </w:r>
      <w:r w:rsidRPr="006E7372">
        <w:rPr>
          <w:rFonts w:cs="Times New Roman"/>
          <w:noProof/>
          <w:webHidden/>
          <w:rPrChange w:id="637" w:author="thanh" w:date="2021-05-03T15:20:00Z">
            <w:rPr>
              <w:rFonts w:ascii="Arial" w:hAnsi="Arial"/>
              <w:noProof/>
              <w:webHidden/>
              <w:color w:val="0563C1" w:themeColor="hyperlink"/>
              <w:u w:val="single"/>
            </w:rPr>
          </w:rPrChange>
        </w:rPr>
        <w:instrText xml:space="preserve"> PAGEREF _Toc70760901 \h </w:instrText>
      </w:r>
      <w:r w:rsidRPr="006E7372">
        <w:rPr>
          <w:rFonts w:cs="Times New Roman"/>
          <w:noProof/>
          <w:webHidden/>
          <w:rPrChange w:id="638" w:author="thanh" w:date="2021-05-03T15:20:00Z">
            <w:rPr>
              <w:rFonts w:cs="Times New Roman"/>
              <w:noProof/>
              <w:webHidden/>
            </w:rPr>
          </w:rPrChange>
        </w:rPr>
      </w:r>
      <w:r w:rsidRPr="006E7372">
        <w:rPr>
          <w:rFonts w:cs="Times New Roman"/>
          <w:noProof/>
          <w:webHidden/>
          <w:rPrChange w:id="639" w:author="thanh" w:date="2021-05-03T15:20:00Z">
            <w:rPr>
              <w:rFonts w:ascii="Arial" w:hAnsi="Arial"/>
              <w:noProof/>
              <w:webHidden/>
              <w:color w:val="0563C1" w:themeColor="hyperlink"/>
              <w:u w:val="single"/>
            </w:rPr>
          </w:rPrChange>
        </w:rPr>
        <w:fldChar w:fldCharType="separate"/>
      </w:r>
      <w:r w:rsidRPr="006E7372">
        <w:rPr>
          <w:rFonts w:cs="Times New Roman"/>
          <w:noProof/>
          <w:webHidden/>
          <w:rPrChange w:id="640" w:author="thanh" w:date="2021-05-03T15:20:00Z">
            <w:rPr>
              <w:rFonts w:ascii="Arial" w:hAnsi="Arial"/>
              <w:noProof/>
              <w:webHidden/>
              <w:color w:val="0563C1" w:themeColor="hyperlink"/>
              <w:u w:val="single"/>
            </w:rPr>
          </w:rPrChange>
        </w:rPr>
        <w:t>35</w:t>
      </w:r>
      <w:r w:rsidRPr="006E7372">
        <w:rPr>
          <w:rFonts w:cs="Times New Roman"/>
          <w:noProof/>
          <w:webHidden/>
          <w:rPrChange w:id="641" w:author="thanh" w:date="2021-05-03T15:20:00Z">
            <w:rPr>
              <w:rFonts w:ascii="Arial" w:hAnsi="Arial"/>
              <w:noProof/>
              <w:webHidden/>
              <w:color w:val="0563C1" w:themeColor="hyperlink"/>
              <w:u w:val="single"/>
            </w:rPr>
          </w:rPrChange>
        </w:rPr>
        <w:fldChar w:fldCharType="end"/>
      </w:r>
      <w:r w:rsidRPr="006E7372">
        <w:rPr>
          <w:rFonts w:cs="Times New Roman"/>
          <w:rPrChange w:id="642" w:author="thanh" w:date="2021-05-03T15:20:00Z">
            <w:rPr>
              <w:rFonts w:ascii="Arial" w:hAnsi="Arial"/>
              <w:color w:val="0563C1" w:themeColor="hyperlink"/>
              <w:u w:val="single"/>
            </w:rPr>
          </w:rPrChange>
        </w:rPr>
        <w:fldChar w:fldCharType="end"/>
      </w:r>
    </w:p>
    <w:p w14:paraId="5643762B" w14:textId="77777777" w:rsidR="00310980" w:rsidRPr="00ED456C" w:rsidRDefault="006E7372" w:rsidP="00310980">
      <w:pPr>
        <w:rPr>
          <w:rFonts w:ascii="Times New Roman" w:hAnsi="Times New Roman" w:cs="Times New Roman"/>
          <w:rPrChange w:id="643" w:author="thanh" w:date="2021-05-03T15:20:00Z">
            <w:rPr/>
          </w:rPrChange>
        </w:rPr>
      </w:pPr>
      <w:r w:rsidRPr="006E7372">
        <w:rPr>
          <w:rFonts w:ascii="Times New Roman" w:hAnsi="Times New Roman" w:cs="Times New Roman"/>
          <w:rPrChange w:id="644" w:author="thanh" w:date="2021-05-03T15:20:00Z">
            <w:rPr>
              <w:color w:val="0563C1" w:themeColor="hyperlink"/>
              <w:u w:val="single"/>
            </w:rPr>
          </w:rPrChange>
        </w:rPr>
        <w:fldChar w:fldCharType="end"/>
      </w:r>
      <w:r w:rsidRPr="006E7372">
        <w:rPr>
          <w:rFonts w:ascii="Times New Roman" w:hAnsi="Times New Roman" w:cs="Times New Roman"/>
          <w:rPrChange w:id="645" w:author="thanh" w:date="2021-05-03T15:20:00Z">
            <w:rPr>
              <w:color w:val="0563C1" w:themeColor="hyperlink"/>
              <w:u w:val="single"/>
            </w:rPr>
          </w:rPrChange>
        </w:rPr>
        <w:br w:type="page"/>
      </w:r>
    </w:p>
    <w:p w14:paraId="75193944" w14:textId="77777777" w:rsidR="00F34D70" w:rsidRPr="003253F1" w:rsidRDefault="000412AB">
      <w:pPr>
        <w:pStyle w:val="Heading1"/>
        <w:numPr>
          <w:ilvl w:val="0"/>
          <w:numId w:val="41"/>
        </w:numPr>
        <w:jc w:val="center"/>
        <w:rPr>
          <w:sz w:val="26"/>
          <w:szCs w:val="26"/>
        </w:rPr>
        <w:pPrChange w:id="646" w:author="thanh" w:date="2021-05-04T09:32:00Z">
          <w:pPr>
            <w:pStyle w:val="Heading1"/>
            <w:numPr>
              <w:numId w:val="41"/>
            </w:numPr>
          </w:pPr>
        </w:pPrChange>
      </w:pPr>
      <w:bookmarkStart w:id="647" w:name="_Toc70761471"/>
      <w:r w:rsidRPr="003253F1">
        <w:rPr>
          <w:sz w:val="26"/>
          <w:szCs w:val="26"/>
        </w:rPr>
        <w:lastRenderedPageBreak/>
        <w:t>GIỚI THIỆU</w:t>
      </w:r>
      <w:bookmarkEnd w:id="647"/>
    </w:p>
    <w:p w14:paraId="63B6EA40" w14:textId="77777777" w:rsidR="00F34D70" w:rsidRPr="002907F6" w:rsidRDefault="000412AB" w:rsidP="00445EA8">
      <w:pPr>
        <w:pStyle w:val="Heading2"/>
        <w:spacing w:line="312" w:lineRule="auto"/>
        <w:rPr>
          <w:rFonts w:cs="Times New Roman"/>
        </w:rPr>
      </w:pPr>
      <w:bookmarkStart w:id="648" w:name="_Toc70761472"/>
      <w:r w:rsidRPr="002907F6">
        <w:rPr>
          <w:rFonts w:cs="Times New Roman"/>
        </w:rPr>
        <w:t xml:space="preserve">Bài toán lập kế hoạch </w:t>
      </w:r>
      <w:del w:id="649" w:author="thanh" w:date="2021-05-03T15:28:00Z">
        <w:r w:rsidRPr="002907F6" w:rsidDel="00ED456C">
          <w:rPr>
            <w:rFonts w:cs="Times New Roman"/>
          </w:rPr>
          <w:delText xml:space="preserve">gia </w:delText>
        </w:r>
      </w:del>
      <w:ins w:id="650" w:author="thanh" w:date="2021-05-03T15:28:00Z">
        <w:r w:rsidR="00ED456C">
          <w:rPr>
            <w:rFonts w:cs="Times New Roman"/>
          </w:rPr>
          <w:t>c</w:t>
        </w:r>
        <w:r w:rsidR="00ED456C" w:rsidRPr="00ED456C">
          <w:rPr>
            <w:rFonts w:cs="Times New Roman"/>
          </w:rPr>
          <w:t>ắt</w:t>
        </w:r>
        <w:r w:rsidR="00ED456C">
          <w:rPr>
            <w:rFonts w:cs="Times New Roman"/>
          </w:rPr>
          <w:t xml:space="preserve"> th</w:t>
        </w:r>
        <w:r w:rsidR="00ED456C" w:rsidRPr="00ED456C">
          <w:rPr>
            <w:rFonts w:cs="Times New Roman"/>
          </w:rPr>
          <w:t>ép</w:t>
        </w:r>
      </w:ins>
      <w:del w:id="651" w:author="thanh" w:date="2021-05-03T15:28:00Z">
        <w:r w:rsidRPr="002907F6" w:rsidDel="00ED456C">
          <w:rPr>
            <w:rFonts w:cs="Times New Roman"/>
          </w:rPr>
          <w:delText>công</w:delText>
        </w:r>
      </w:del>
      <w:bookmarkEnd w:id="648"/>
    </w:p>
    <w:p w14:paraId="7B457F86" w14:textId="77777777" w:rsidR="00F34D70" w:rsidRPr="002907F6" w:rsidRDefault="000412AB" w:rsidP="00445EA8">
      <w:pPr>
        <w:pStyle w:val="Heading3"/>
        <w:spacing w:line="312" w:lineRule="auto"/>
        <w:rPr>
          <w:rFonts w:cs="Times New Roman"/>
          <w:szCs w:val="26"/>
        </w:rPr>
      </w:pPr>
      <w:bookmarkStart w:id="652" w:name="_Toc70761473"/>
      <w:r w:rsidRPr="002907F6">
        <w:rPr>
          <w:rFonts w:cs="Times New Roman"/>
          <w:szCs w:val="26"/>
        </w:rPr>
        <w:t>Đầu vào</w:t>
      </w:r>
      <w:bookmarkEnd w:id="652"/>
    </w:p>
    <w:p w14:paraId="343A358F" w14:textId="77777777"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ins w:id="653" w:author="thanh" w:date="2021-05-03T15:23:00Z">
        <w:r w:rsidR="00ED456C">
          <w:rPr>
            <w:rFonts w:ascii="Times New Roman" w:hAnsi="Times New Roman" w:cs="Times New Roman"/>
            <w:szCs w:val="26"/>
          </w:rPr>
          <w:t xml:space="preserve"> gia c</w:t>
        </w:r>
        <w:r w:rsidR="00ED456C" w:rsidRPr="00ED456C">
          <w:rPr>
            <w:rFonts w:ascii="Times New Roman" w:hAnsi="Times New Roman" w:cs="Times New Roman"/>
            <w:szCs w:val="26"/>
          </w:rPr>
          <w:t>ô</w:t>
        </w:r>
        <w:r w:rsidR="00ED456C">
          <w:rPr>
            <w:rFonts w:ascii="Times New Roman" w:hAnsi="Times New Roman" w:cs="Times New Roman"/>
            <w:szCs w:val="26"/>
          </w:rPr>
          <w:t>ng c</w:t>
        </w:r>
        <w:r w:rsidR="00ED456C" w:rsidRPr="00ED456C">
          <w:rPr>
            <w:rFonts w:ascii="Times New Roman" w:hAnsi="Times New Roman" w:cs="Times New Roman"/>
            <w:szCs w:val="26"/>
          </w:rPr>
          <w:t>ắt</w:t>
        </w:r>
        <w:r w:rsidR="00ED456C">
          <w:rPr>
            <w:rFonts w:ascii="Times New Roman" w:hAnsi="Times New Roman" w:cs="Times New Roman"/>
            <w:szCs w:val="26"/>
          </w:rPr>
          <w:t xml:space="preserve"> th</w:t>
        </w:r>
        <w:r w:rsidR="00ED456C" w:rsidRPr="00ED456C">
          <w:rPr>
            <w:rFonts w:ascii="Times New Roman" w:hAnsi="Times New Roman" w:cs="Times New Roman"/>
            <w:szCs w:val="26"/>
          </w:rPr>
          <w:t>ép</w:t>
        </w:r>
      </w:ins>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38258EC9" w14:textId="77777777"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ins w:id="654" w:author="thanh" w:date="2021-05-03T15:22:00Z">
        <w:r w:rsidR="00ED456C">
          <w:rPr>
            <w:rFonts w:ascii="Times New Roman" w:hAnsi="Times New Roman" w:cs="Times New Roman"/>
            <w:szCs w:val="26"/>
          </w:rPr>
          <w:t xml:space="preserve"> </w:t>
        </w:r>
      </w:ins>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13E374B6" w14:textId="77777777"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18012CBB" w14:textId="77777777"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ins w:id="655" w:author="thanh" w:date="2021-05-03T15:22:00Z">
        <w:r w:rsidR="00ED456C">
          <w:rPr>
            <w:rFonts w:ascii="Times New Roman" w:hAnsi="Times New Roman" w:cs="Times New Roman"/>
            <w:szCs w:val="26"/>
          </w:rPr>
          <w:t xml:space="preserve"> </w:t>
        </w:r>
      </w:ins>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01DC7C5" w14:textId="77777777"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11858F22" w14:textId="77777777" w:rsidR="002E5B77" w:rsidRDefault="00ED456C">
      <w:pPr>
        <w:spacing w:line="312" w:lineRule="auto"/>
        <w:jc w:val="both"/>
        <w:rPr>
          <w:rFonts w:ascii="Times New Roman" w:hAnsi="Times New Roman" w:cs="Times New Roman"/>
          <w:szCs w:val="26"/>
        </w:rPr>
        <w:pPrChange w:id="656" w:author="thanh" w:date="2021-05-03T15:22:00Z">
          <w:pPr>
            <w:spacing w:line="312" w:lineRule="auto"/>
            <w:ind w:left="360"/>
            <w:jc w:val="both"/>
          </w:pPr>
        </w:pPrChange>
      </w:pPr>
      <w:ins w:id="657" w:author="thanh" w:date="2021-05-03T15:23:00Z">
        <w:r>
          <w:rPr>
            <w:rFonts w:ascii="Times New Roman" w:hAnsi="Times New Roman" w:cs="Times New Roman"/>
            <w:szCs w:val="26"/>
          </w:rPr>
          <w:t>Cu</w:t>
        </w:r>
        <w:r w:rsidRPr="00ED456C">
          <w:rPr>
            <w:rFonts w:ascii="Times New Roman" w:hAnsi="Times New Roman" w:cs="Times New Roman"/>
            <w:szCs w:val="26"/>
          </w:rPr>
          <w:t>ối</w:t>
        </w:r>
        <w:r>
          <w:rPr>
            <w:rFonts w:ascii="Times New Roman" w:hAnsi="Times New Roman" w:cs="Times New Roman"/>
            <w:szCs w:val="26"/>
          </w:rPr>
          <w:t xml:space="preserve"> c</w:t>
        </w:r>
        <w:r w:rsidRPr="00ED456C">
          <w:rPr>
            <w:rFonts w:ascii="Times New Roman" w:hAnsi="Times New Roman" w:cs="Times New Roman"/>
            <w:szCs w:val="26"/>
          </w:rPr>
          <w:t>ùng</w:t>
        </w:r>
      </w:ins>
      <w:del w:id="658" w:author="thanh" w:date="2021-05-03T15:23:00Z">
        <w:r w:rsidR="00C94B68" w:rsidRPr="002907F6" w:rsidDel="00ED456C">
          <w:rPr>
            <w:rFonts w:ascii="Times New Roman" w:hAnsi="Times New Roman" w:cs="Times New Roman"/>
            <w:szCs w:val="26"/>
          </w:rPr>
          <w:delText>Tiếp theo</w:delText>
        </w:r>
      </w:del>
      <w:r w:rsidR="00C94B68" w:rsidRPr="002907F6">
        <w:rPr>
          <w:rFonts w:ascii="Times New Roman" w:hAnsi="Times New Roman" w:cs="Times New Roman"/>
          <w:szCs w:val="26"/>
        </w:rPr>
        <w:t xml:space="preserve"> là </w:t>
      </w:r>
      <w:ins w:id="659" w:author="thanh" w:date="2021-05-03T15:23:00Z">
        <w:r w:rsidRPr="00ED456C">
          <w:rPr>
            <w:rFonts w:ascii="Times New Roman" w:hAnsi="Times New Roman" w:cs="Times New Roman"/>
            <w:szCs w:val="26"/>
          </w:rPr>
          <w:t>đ</w:t>
        </w:r>
      </w:ins>
      <w:del w:id="660" w:author="thanh" w:date="2021-05-03T15:23:00Z">
        <w:r w:rsidR="00C94B68" w:rsidRPr="002907F6" w:rsidDel="00ED456C">
          <w:rPr>
            <w:rFonts w:ascii="Times New Roman" w:hAnsi="Times New Roman" w:cs="Times New Roman"/>
            <w:szCs w:val="26"/>
          </w:rPr>
          <w:delText>Đ</w:delText>
        </w:r>
      </w:del>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ins w:id="661" w:author="thanh" w:date="2021-05-03T15:23:00Z">
        <w:r>
          <w:rPr>
            <w:rFonts w:ascii="Times New Roman" w:hAnsi="Times New Roman" w:cs="Times New Roman"/>
            <w:szCs w:val="26"/>
          </w:rPr>
          <w:t>.</w:t>
        </w:r>
      </w:ins>
      <w:r w:rsidR="00C94B68" w:rsidRPr="002907F6">
        <w:rPr>
          <w:rFonts w:ascii="Times New Roman" w:hAnsi="Times New Roman" w:cs="Times New Roman"/>
          <w:szCs w:val="26"/>
        </w:rPr>
        <w:t xml:space="preserve"> </w:t>
      </w:r>
      <w:del w:id="662" w:author="thanh" w:date="2021-05-03T15:23:00Z">
        <w:r w:rsidR="00C94B68" w:rsidRPr="002907F6" w:rsidDel="00ED456C">
          <w:rPr>
            <w:rFonts w:ascii="Times New Roman" w:hAnsi="Times New Roman" w:cs="Times New Roman"/>
            <w:szCs w:val="26"/>
          </w:rPr>
          <w:delText>(</w:delText>
        </w:r>
      </w:del>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del w:id="663" w:author="thanh" w:date="2021-05-03T15:23:00Z">
        <w:r w:rsidR="00B17FAE" w:rsidRPr="002907F6" w:rsidDel="00ED456C">
          <w:rPr>
            <w:rFonts w:ascii="Times New Roman" w:hAnsi="Times New Roman" w:cs="Times New Roman"/>
            <w:szCs w:val="26"/>
          </w:rPr>
          <w:delText>)</w:delText>
        </w:r>
      </w:del>
      <w:r w:rsidR="00B17FAE" w:rsidRPr="002907F6">
        <w:rPr>
          <w:rFonts w:ascii="Times New Roman" w:hAnsi="Times New Roman" w:cs="Times New Roman"/>
          <w:szCs w:val="26"/>
        </w:rPr>
        <w:t>.</w:t>
      </w:r>
    </w:p>
    <w:p w14:paraId="4BD0D887" w14:textId="77777777" w:rsidR="00F34D70" w:rsidRPr="002907F6" w:rsidRDefault="00604555" w:rsidP="00445EA8">
      <w:pPr>
        <w:pStyle w:val="Heading3"/>
        <w:spacing w:line="312" w:lineRule="auto"/>
        <w:rPr>
          <w:rFonts w:cs="Times New Roman"/>
          <w:szCs w:val="26"/>
        </w:rPr>
      </w:pPr>
      <w:bookmarkStart w:id="664" w:name="_Toc70761474"/>
      <w:r w:rsidRPr="002907F6">
        <w:rPr>
          <w:rFonts w:cs="Times New Roman"/>
          <w:szCs w:val="26"/>
        </w:rPr>
        <w:t>Tiêu chí</w:t>
      </w:r>
      <w:bookmarkEnd w:id="664"/>
    </w:p>
    <w:p w14:paraId="260F9EB3" w14:textId="77777777"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4047F50C" w14:textId="77777777"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ins w:id="665" w:author="thanh" w:date="2021-05-03T15:24:00Z">
        <w:r w:rsidR="00ED456C">
          <w:rPr>
            <w:rFonts w:ascii="Times New Roman" w:hAnsi="Times New Roman" w:cs="Times New Roman"/>
            <w:szCs w:val="26"/>
          </w:rPr>
          <w:t>.</w:t>
        </w:r>
      </w:ins>
    </w:p>
    <w:p w14:paraId="239093CB" w14:textId="77777777"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ins w:id="666" w:author="thanh" w:date="2021-05-03T15:24:00Z">
        <w:r w:rsidR="00ED456C">
          <w:rPr>
            <w:rFonts w:ascii="Times New Roman" w:hAnsi="Times New Roman" w:cs="Times New Roman"/>
            <w:szCs w:val="26"/>
          </w:rPr>
          <w:t>, d</w:t>
        </w:r>
        <w:r w:rsidR="00ED456C" w:rsidRPr="00ED456C">
          <w:rPr>
            <w:rFonts w:ascii="Times New Roman" w:hAnsi="Times New Roman" w:cs="Times New Roman"/>
            <w:szCs w:val="26"/>
          </w:rPr>
          <w:t>ẫn</w:t>
        </w:r>
        <w:r w:rsidR="00ED456C">
          <w:rPr>
            <w:rFonts w:ascii="Times New Roman" w:hAnsi="Times New Roman" w:cs="Times New Roman"/>
            <w:szCs w:val="26"/>
          </w:rPr>
          <w:t xml:space="preserve"> </w:t>
        </w:r>
        <w:r w:rsidR="00ED456C" w:rsidRPr="00ED456C">
          <w:rPr>
            <w:rFonts w:ascii="Times New Roman" w:hAnsi="Times New Roman" w:cs="Times New Roman"/>
            <w:szCs w:val="26"/>
          </w:rPr>
          <w:t>đ</w:t>
        </w:r>
      </w:ins>
      <w:ins w:id="667" w:author="thanh" w:date="2021-05-03T15:25:00Z">
        <w:r w:rsidR="00ED456C" w:rsidRPr="00ED456C">
          <w:rPr>
            <w:rFonts w:ascii="Times New Roman" w:hAnsi="Times New Roman" w:cs="Times New Roman"/>
            <w:szCs w:val="26"/>
          </w:rPr>
          <w:t>ến</w:t>
        </w:r>
        <w:r w:rsidR="00ED456C">
          <w:rPr>
            <w:rFonts w:ascii="Times New Roman" w:hAnsi="Times New Roman" w:cs="Times New Roman"/>
            <w:szCs w:val="26"/>
          </w:rPr>
          <w:t xml:space="preserve"> th</w:t>
        </w:r>
        <w:r w:rsidR="00ED456C" w:rsidRPr="00ED456C">
          <w:rPr>
            <w:rFonts w:ascii="Times New Roman" w:hAnsi="Times New Roman" w:cs="Times New Roman"/>
            <w:szCs w:val="26"/>
          </w:rPr>
          <w:t>ời</w:t>
        </w:r>
        <w:r w:rsidR="00ED456C">
          <w:rPr>
            <w:rFonts w:ascii="Times New Roman" w:hAnsi="Times New Roman" w:cs="Times New Roman"/>
            <w:szCs w:val="26"/>
          </w:rPr>
          <w:t xml:space="preserve"> gian gia c</w:t>
        </w:r>
        <w:r w:rsidR="00ED456C" w:rsidRPr="00ED456C">
          <w:rPr>
            <w:rFonts w:ascii="Times New Roman" w:hAnsi="Times New Roman" w:cs="Times New Roman"/>
            <w:szCs w:val="26"/>
          </w:rPr>
          <w:t>ô</w:t>
        </w:r>
        <w:r w:rsidR="00ED456C">
          <w:rPr>
            <w:rFonts w:ascii="Times New Roman" w:hAnsi="Times New Roman" w:cs="Times New Roman"/>
            <w:szCs w:val="26"/>
          </w:rPr>
          <w:t>ng ng</w:t>
        </w:r>
        <w:r w:rsidR="00ED456C" w:rsidRPr="00ED456C">
          <w:rPr>
            <w:rFonts w:ascii="Times New Roman" w:hAnsi="Times New Roman" w:cs="Times New Roman"/>
            <w:szCs w:val="26"/>
          </w:rPr>
          <w:t>ắn</w:t>
        </w:r>
        <w:r w:rsidR="00ED456C">
          <w:rPr>
            <w:rFonts w:ascii="Times New Roman" w:hAnsi="Times New Roman" w:cs="Times New Roman"/>
            <w:szCs w:val="26"/>
          </w:rPr>
          <w:t xml:space="preserve"> nh</w:t>
        </w:r>
        <w:r w:rsidR="00ED456C" w:rsidRPr="00ED456C">
          <w:rPr>
            <w:rFonts w:ascii="Times New Roman" w:hAnsi="Times New Roman" w:cs="Times New Roman"/>
            <w:szCs w:val="26"/>
          </w:rPr>
          <w:t>ất</w:t>
        </w:r>
      </w:ins>
      <w:r w:rsidR="00F34D70" w:rsidRPr="002907F6">
        <w:rPr>
          <w:rFonts w:ascii="Times New Roman" w:hAnsi="Times New Roman" w:cs="Times New Roman"/>
          <w:szCs w:val="26"/>
        </w:rPr>
        <w:t xml:space="preserve"> có thể</w:t>
      </w:r>
      <w:ins w:id="668" w:author="thanh" w:date="2021-05-03T15:25:00Z">
        <w:r w:rsidR="00ED456C">
          <w:rPr>
            <w:rFonts w:ascii="Times New Roman" w:hAnsi="Times New Roman" w:cs="Times New Roman"/>
            <w:szCs w:val="26"/>
          </w:rPr>
          <w:t>.</w:t>
        </w:r>
      </w:ins>
    </w:p>
    <w:p w14:paraId="7C82A2B1" w14:textId="77777777" w:rsidR="00F34D70" w:rsidRPr="002907F6" w:rsidRDefault="00604555" w:rsidP="00445EA8">
      <w:pPr>
        <w:pStyle w:val="Heading3"/>
        <w:spacing w:line="312" w:lineRule="auto"/>
        <w:rPr>
          <w:rFonts w:cs="Times New Roman"/>
          <w:szCs w:val="26"/>
        </w:rPr>
      </w:pPr>
      <w:bookmarkStart w:id="669" w:name="_Toc70761475"/>
      <w:r w:rsidRPr="002907F6">
        <w:rPr>
          <w:rFonts w:cs="Times New Roman"/>
          <w:szCs w:val="26"/>
        </w:rPr>
        <w:lastRenderedPageBreak/>
        <w:t>Đầu ra</w:t>
      </w:r>
      <w:bookmarkEnd w:id="669"/>
    </w:p>
    <w:p w14:paraId="3AA8593C" w14:textId="77777777" w:rsidR="00F34D70" w:rsidRPr="002907F6" w:rsidRDefault="008D0F6A" w:rsidP="00445EA8">
      <w:pPr>
        <w:pStyle w:val="ListParagraph"/>
        <w:numPr>
          <w:ilvl w:val="0"/>
          <w:numId w:val="21"/>
        </w:numPr>
        <w:spacing w:line="312" w:lineRule="auto"/>
        <w:jc w:val="both"/>
        <w:rPr>
          <w:rFonts w:ascii="Times New Roman" w:hAnsi="Times New Roman" w:cs="Times New Roman"/>
          <w:szCs w:val="26"/>
        </w:rPr>
      </w:pPr>
      <w:del w:id="670" w:author="thanh" w:date="2021-05-03T15:25:00Z">
        <w:r w:rsidRPr="002907F6" w:rsidDel="00ED456C">
          <w:rPr>
            <w:rFonts w:ascii="Times New Roman" w:hAnsi="Times New Roman" w:cs="Times New Roman"/>
            <w:szCs w:val="26"/>
          </w:rPr>
          <w:delText xml:space="preserve">Chuổi </w:delText>
        </w:r>
      </w:del>
      <w:ins w:id="671" w:author="thanh" w:date="2021-05-03T15:25:00Z">
        <w:r w:rsidR="00ED456C">
          <w:rPr>
            <w:rFonts w:ascii="Times New Roman" w:hAnsi="Times New Roman" w:cs="Times New Roman"/>
            <w:szCs w:val="26"/>
          </w:rPr>
          <w:t>Chu</w:t>
        </w:r>
        <w:r w:rsidR="00ED456C" w:rsidRPr="00ED456C">
          <w:rPr>
            <w:rFonts w:ascii="Times New Roman" w:hAnsi="Times New Roman" w:cs="Times New Roman"/>
            <w:szCs w:val="26"/>
          </w:rPr>
          <w:t>ỗi</w:t>
        </w:r>
        <w:r w:rsidR="00ED456C" w:rsidRPr="002907F6">
          <w:rPr>
            <w:rFonts w:ascii="Times New Roman" w:hAnsi="Times New Roman" w:cs="Times New Roman"/>
            <w:szCs w:val="26"/>
          </w:rPr>
          <w:t xml:space="preserve"> </w:t>
        </w:r>
      </w:ins>
      <w:r w:rsidRPr="002907F6">
        <w:rPr>
          <w:rFonts w:ascii="Times New Roman" w:hAnsi="Times New Roman" w:cs="Times New Roman"/>
          <w:szCs w:val="26"/>
        </w:rPr>
        <w:t xml:space="preserve">số chỉ định thanh đơn hàng được cắt bởi thanh </w:t>
      </w:r>
      <w:del w:id="672" w:author="thanh" w:date="2021-05-03T15:25:00Z">
        <w:r w:rsidRPr="002907F6" w:rsidDel="00ED456C">
          <w:rPr>
            <w:rFonts w:ascii="Times New Roman" w:hAnsi="Times New Roman" w:cs="Times New Roman"/>
            <w:szCs w:val="26"/>
          </w:rPr>
          <w:delText xml:space="preserve">đơn </w:delText>
        </w:r>
      </w:del>
      <w:ins w:id="673" w:author="thanh" w:date="2021-05-03T15:25:00Z">
        <w:r w:rsidR="00ED456C">
          <w:rPr>
            <w:rFonts w:ascii="Times New Roman" w:hAnsi="Times New Roman" w:cs="Times New Roman"/>
            <w:szCs w:val="26"/>
          </w:rPr>
          <w:t>nguy</w:t>
        </w:r>
        <w:r w:rsidR="00ED456C" w:rsidRPr="00ED456C">
          <w:rPr>
            <w:rFonts w:ascii="Times New Roman" w:hAnsi="Times New Roman" w:cs="Times New Roman"/>
            <w:szCs w:val="26"/>
          </w:rPr>
          <w:t>ê</w:t>
        </w:r>
        <w:r w:rsidR="00ED456C">
          <w:rPr>
            <w:rFonts w:ascii="Times New Roman" w:hAnsi="Times New Roman" w:cs="Times New Roman"/>
            <w:szCs w:val="26"/>
          </w:rPr>
          <w:t>n li</w:t>
        </w:r>
        <w:r w:rsidR="00ED456C" w:rsidRPr="00ED456C">
          <w:rPr>
            <w:rFonts w:ascii="Times New Roman" w:hAnsi="Times New Roman" w:cs="Times New Roman"/>
            <w:szCs w:val="26"/>
          </w:rPr>
          <w:t>ệu</w:t>
        </w:r>
      </w:ins>
      <w:del w:id="674" w:author="thanh" w:date="2021-05-03T15:25:00Z">
        <w:r w:rsidRPr="002907F6" w:rsidDel="00ED456C">
          <w:rPr>
            <w:rFonts w:ascii="Times New Roman" w:hAnsi="Times New Roman" w:cs="Times New Roman"/>
            <w:szCs w:val="26"/>
          </w:rPr>
          <w:delText>hàng</w:delText>
        </w:r>
      </w:del>
      <w:r w:rsidRPr="002907F6">
        <w:rPr>
          <w:rFonts w:ascii="Times New Roman" w:hAnsi="Times New Roman" w:cs="Times New Roman"/>
          <w:szCs w:val="26"/>
        </w:rPr>
        <w:t xml:space="preserve"> nào.</w:t>
      </w:r>
    </w:p>
    <w:p w14:paraId="6774333A" w14:textId="77777777" w:rsidR="002E5B77" w:rsidRDefault="00ED456C">
      <w:pPr>
        <w:spacing w:line="312" w:lineRule="auto"/>
        <w:ind w:left="360"/>
        <w:jc w:val="both"/>
        <w:rPr>
          <w:del w:id="675" w:author="thanh" w:date="2021-05-03T15:27:00Z"/>
          <w:rFonts w:ascii="Times New Roman" w:hAnsi="Times New Roman" w:cs="Times New Roman"/>
          <w:szCs w:val="26"/>
          <w:rPrChange w:id="676" w:author="thanh" w:date="2021-05-03T15:26:00Z">
            <w:rPr>
              <w:del w:id="677" w:author="thanh" w:date="2021-05-03T15:27:00Z"/>
            </w:rPr>
          </w:rPrChange>
        </w:rPr>
        <w:pPrChange w:id="678" w:author="thanh" w:date="2021-05-03T15:26:00Z">
          <w:pPr>
            <w:pStyle w:val="ListParagraph"/>
            <w:numPr>
              <w:numId w:val="21"/>
            </w:numPr>
            <w:spacing w:line="312" w:lineRule="auto"/>
            <w:ind w:hanging="360"/>
            <w:jc w:val="both"/>
          </w:pPr>
        </w:pPrChange>
      </w:pPr>
      <w:ins w:id="679" w:author="thanh" w:date="2021-05-03T15:26:00Z">
        <w:r>
          <w:rPr>
            <w:rFonts w:ascii="Times New Roman" w:hAnsi="Times New Roman" w:cs="Times New Roman"/>
            <w:szCs w:val="26"/>
          </w:rPr>
          <w:t>Đ</w:t>
        </w:r>
        <w:r w:rsidRPr="00ED456C">
          <w:rPr>
            <w:rFonts w:ascii="Times New Roman" w:hAnsi="Times New Roman" w:cs="Times New Roman"/>
            <w:szCs w:val="26"/>
          </w:rPr>
          <w:t>ầu</w:t>
        </w:r>
        <w:r>
          <w:rPr>
            <w:rFonts w:ascii="Times New Roman" w:hAnsi="Times New Roman" w:cs="Times New Roman"/>
            <w:szCs w:val="26"/>
          </w:rPr>
          <w:t xml:space="preserve"> ra s</w:t>
        </w:r>
        <w:r w:rsidRPr="00ED456C">
          <w:rPr>
            <w:rFonts w:ascii="Times New Roman" w:hAnsi="Times New Roman" w:cs="Times New Roman"/>
            <w:szCs w:val="26"/>
          </w:rPr>
          <w:t>ẽ</w:t>
        </w:r>
        <w:r>
          <w:rPr>
            <w:rFonts w:ascii="Times New Roman" w:hAnsi="Times New Roman" w:cs="Times New Roman"/>
            <w:szCs w:val="26"/>
          </w:rPr>
          <w:t xml:space="preserve"> đư</w:t>
        </w:r>
        <w:r w:rsidRPr="00ED456C">
          <w:rPr>
            <w:rFonts w:ascii="Times New Roman" w:hAnsi="Times New Roman" w:cs="Times New Roman"/>
            <w:szCs w:val="26"/>
          </w:rPr>
          <w:t>ợc</w:t>
        </w:r>
        <w:r>
          <w:rPr>
            <w:rFonts w:ascii="Times New Roman" w:hAnsi="Times New Roman" w:cs="Times New Roman"/>
            <w:szCs w:val="26"/>
          </w:rPr>
          <w:t xml:space="preserve"> </w:t>
        </w:r>
        <w:r w:rsidRPr="00ED456C">
          <w:rPr>
            <w:rFonts w:ascii="Times New Roman" w:hAnsi="Times New Roman" w:cs="Times New Roman"/>
            <w:szCs w:val="26"/>
          </w:rPr>
          <w:t>đánh</w:t>
        </w:r>
        <w:r>
          <w:rPr>
            <w:rFonts w:ascii="Times New Roman" w:hAnsi="Times New Roman" w:cs="Times New Roman"/>
            <w:szCs w:val="26"/>
          </w:rPr>
          <w:t xml:space="preserve"> gi</w:t>
        </w:r>
        <w:r w:rsidRPr="00ED456C">
          <w:rPr>
            <w:rFonts w:ascii="Times New Roman" w:hAnsi="Times New Roman" w:cs="Times New Roman"/>
            <w:szCs w:val="26"/>
          </w:rPr>
          <w:t>á</w:t>
        </w:r>
        <w:r>
          <w:rPr>
            <w:rFonts w:ascii="Times New Roman" w:hAnsi="Times New Roman" w:cs="Times New Roman"/>
            <w:szCs w:val="26"/>
          </w:rPr>
          <w:t xml:space="preserve"> theo hai ti</w:t>
        </w:r>
        <w:r w:rsidRPr="00ED456C">
          <w:rPr>
            <w:rFonts w:ascii="Times New Roman" w:hAnsi="Times New Roman" w:cs="Times New Roman"/>
            <w:szCs w:val="26"/>
          </w:rPr>
          <w:t>ê</w:t>
        </w:r>
        <w:r>
          <w:rPr>
            <w:rFonts w:ascii="Times New Roman" w:hAnsi="Times New Roman" w:cs="Times New Roman"/>
            <w:szCs w:val="26"/>
          </w:rPr>
          <w:t>u ch</w:t>
        </w:r>
        <w:r w:rsidRPr="00ED456C">
          <w:rPr>
            <w:rFonts w:ascii="Times New Roman" w:hAnsi="Times New Roman" w:cs="Times New Roman"/>
            <w:szCs w:val="26"/>
          </w:rPr>
          <w:t>í</w:t>
        </w:r>
        <w:r>
          <w:rPr>
            <w:rFonts w:ascii="Times New Roman" w:hAnsi="Times New Roman" w:cs="Times New Roman"/>
            <w:szCs w:val="26"/>
          </w:rPr>
          <w:t xml:space="preserve"> </w:t>
        </w:r>
        <w:r w:rsidRPr="00ED456C">
          <w:rPr>
            <w:rFonts w:ascii="Times New Roman" w:hAnsi="Times New Roman" w:cs="Times New Roman"/>
            <w:szCs w:val="26"/>
          </w:rPr>
          <w:t>đã</w:t>
        </w:r>
        <w:r>
          <w:rPr>
            <w:rFonts w:ascii="Times New Roman" w:hAnsi="Times New Roman" w:cs="Times New Roman"/>
            <w:szCs w:val="26"/>
          </w:rPr>
          <w:t xml:space="preserve"> đư</w:t>
        </w:r>
        <w:r w:rsidRPr="00ED456C">
          <w:rPr>
            <w:rFonts w:ascii="Times New Roman" w:hAnsi="Times New Roman" w:cs="Times New Roman"/>
            <w:szCs w:val="26"/>
          </w:rPr>
          <w:t>ợc</w:t>
        </w:r>
        <w:r>
          <w:rPr>
            <w:rFonts w:ascii="Times New Roman" w:hAnsi="Times New Roman" w:cs="Times New Roman"/>
            <w:szCs w:val="26"/>
          </w:rPr>
          <w:t xml:space="preserve"> tr</w:t>
        </w:r>
        <w:r w:rsidRPr="00ED456C">
          <w:rPr>
            <w:rFonts w:ascii="Times New Roman" w:hAnsi="Times New Roman" w:cs="Times New Roman"/>
            <w:szCs w:val="26"/>
          </w:rPr>
          <w:t>ình</w:t>
        </w:r>
        <w:r>
          <w:rPr>
            <w:rFonts w:ascii="Times New Roman" w:hAnsi="Times New Roman" w:cs="Times New Roman"/>
            <w:szCs w:val="26"/>
          </w:rPr>
          <w:t xml:space="preserve"> b</w:t>
        </w:r>
        <w:r w:rsidRPr="00ED456C">
          <w:rPr>
            <w:rFonts w:ascii="Times New Roman" w:hAnsi="Times New Roman" w:cs="Times New Roman"/>
            <w:szCs w:val="26"/>
          </w:rPr>
          <w:t>ày</w:t>
        </w:r>
        <w:r>
          <w:rPr>
            <w:rFonts w:ascii="Times New Roman" w:hAnsi="Times New Roman" w:cs="Times New Roman"/>
            <w:szCs w:val="26"/>
          </w:rPr>
          <w:t xml:space="preserve"> </w:t>
        </w:r>
        <w:r w:rsidRPr="00ED456C">
          <w:rPr>
            <w:rFonts w:ascii="Times New Roman" w:hAnsi="Times New Roman" w:cs="Times New Roman"/>
            <w:szCs w:val="26"/>
          </w:rPr>
          <w:t>ở</w:t>
        </w:r>
        <w:r>
          <w:rPr>
            <w:rFonts w:ascii="Times New Roman" w:hAnsi="Times New Roman" w:cs="Times New Roman"/>
            <w:szCs w:val="26"/>
          </w:rPr>
          <w:t xml:space="preserve"> tr</w:t>
        </w:r>
        <w:r w:rsidRPr="00ED456C">
          <w:rPr>
            <w:rFonts w:ascii="Times New Roman" w:hAnsi="Times New Roman" w:cs="Times New Roman"/>
            <w:szCs w:val="26"/>
          </w:rPr>
          <w:t>ê</w:t>
        </w:r>
        <w:r>
          <w:rPr>
            <w:rFonts w:ascii="Times New Roman" w:hAnsi="Times New Roman" w:cs="Times New Roman"/>
            <w:szCs w:val="26"/>
          </w:rPr>
          <w:t>n. Ti</w:t>
        </w:r>
        <w:r w:rsidRPr="00ED456C">
          <w:rPr>
            <w:rFonts w:ascii="Times New Roman" w:hAnsi="Times New Roman" w:cs="Times New Roman"/>
            <w:szCs w:val="26"/>
          </w:rPr>
          <w:t>ê</w:t>
        </w:r>
        <w:r>
          <w:rPr>
            <w:rFonts w:ascii="Times New Roman" w:hAnsi="Times New Roman" w:cs="Times New Roman"/>
            <w:szCs w:val="26"/>
          </w:rPr>
          <w:t>u ch</w:t>
        </w:r>
        <w:r w:rsidRPr="00ED456C">
          <w:rPr>
            <w:rFonts w:ascii="Times New Roman" w:hAnsi="Times New Roman" w:cs="Times New Roman"/>
            <w:szCs w:val="26"/>
          </w:rPr>
          <w:t>í</w:t>
        </w:r>
        <w:r>
          <w:rPr>
            <w:rFonts w:ascii="Times New Roman" w:hAnsi="Times New Roman" w:cs="Times New Roman"/>
            <w:szCs w:val="26"/>
          </w:rPr>
          <w:t xml:space="preserve"> “nhanh” đư</w:t>
        </w:r>
        <w:r w:rsidRPr="00ED456C">
          <w:rPr>
            <w:rFonts w:ascii="Times New Roman" w:hAnsi="Times New Roman" w:cs="Times New Roman"/>
            <w:szCs w:val="26"/>
          </w:rPr>
          <w:t>ợc</w:t>
        </w:r>
        <w:r>
          <w:rPr>
            <w:rFonts w:ascii="Times New Roman" w:hAnsi="Times New Roman" w:cs="Times New Roman"/>
            <w:szCs w:val="26"/>
          </w:rPr>
          <w:t xml:space="preserve"> </w:t>
        </w:r>
        <w:r w:rsidRPr="00ED456C">
          <w:rPr>
            <w:rFonts w:ascii="Times New Roman" w:hAnsi="Times New Roman" w:cs="Times New Roman"/>
            <w:szCs w:val="26"/>
          </w:rPr>
          <w:t>đánh</w:t>
        </w:r>
        <w:r>
          <w:rPr>
            <w:rFonts w:ascii="Times New Roman" w:hAnsi="Times New Roman" w:cs="Times New Roman"/>
            <w:szCs w:val="26"/>
          </w:rPr>
          <w:t xml:space="preserve"> gi</w:t>
        </w:r>
        <w:r w:rsidRPr="00ED456C">
          <w:rPr>
            <w:rFonts w:ascii="Times New Roman" w:hAnsi="Times New Roman" w:cs="Times New Roman"/>
            <w:szCs w:val="26"/>
          </w:rPr>
          <w:t>á</w:t>
        </w:r>
        <w:r>
          <w:rPr>
            <w:rFonts w:ascii="Times New Roman" w:hAnsi="Times New Roman" w:cs="Times New Roman"/>
            <w:szCs w:val="26"/>
          </w:rPr>
          <w:t xml:space="preserve"> b</w:t>
        </w:r>
        <w:r w:rsidRPr="00ED456C">
          <w:rPr>
            <w:rFonts w:ascii="Times New Roman" w:hAnsi="Times New Roman" w:cs="Times New Roman"/>
            <w:szCs w:val="26"/>
          </w:rPr>
          <w:t>ằng</w:t>
        </w:r>
        <w:r>
          <w:rPr>
            <w:rFonts w:ascii="Times New Roman" w:hAnsi="Times New Roman" w:cs="Times New Roman"/>
            <w:szCs w:val="26"/>
          </w:rPr>
          <w:t xml:space="preserve"> s</w:t>
        </w:r>
      </w:ins>
      <w:del w:id="680" w:author="thanh" w:date="2021-05-03T15:26:00Z">
        <w:r w:rsidR="006E7372" w:rsidRPr="006E7372">
          <w:rPr>
            <w:rFonts w:ascii="Times New Roman" w:hAnsi="Times New Roman" w:cs="Times New Roman"/>
            <w:szCs w:val="26"/>
            <w:rPrChange w:id="681" w:author="thanh" w:date="2021-05-03T15:26:00Z">
              <w:rPr>
                <w:color w:val="0563C1" w:themeColor="hyperlink"/>
                <w:u w:val="single"/>
              </w:rPr>
            </w:rPrChange>
          </w:rPr>
          <w:delText>S</w:delText>
        </w:r>
      </w:del>
      <w:r w:rsidR="006E7372" w:rsidRPr="006E7372">
        <w:rPr>
          <w:rFonts w:ascii="Times New Roman" w:hAnsi="Times New Roman" w:cs="Times New Roman"/>
          <w:szCs w:val="26"/>
          <w:rPrChange w:id="682" w:author="thanh" w:date="2021-05-03T15:26:00Z">
            <w:rPr>
              <w:color w:val="0563C1" w:themeColor="hyperlink"/>
              <w:u w:val="single"/>
            </w:rPr>
          </w:rPrChange>
        </w:rPr>
        <w:t>ố lượng thanh nguyên liệu cần dùng</w:t>
      </w:r>
      <w:ins w:id="683" w:author="thanh" w:date="2021-05-03T15:25:00Z">
        <w:r w:rsidR="006E7372" w:rsidRPr="006E7372">
          <w:rPr>
            <w:rFonts w:ascii="Times New Roman" w:hAnsi="Times New Roman" w:cs="Times New Roman"/>
            <w:szCs w:val="26"/>
            <w:rPrChange w:id="684" w:author="thanh" w:date="2021-05-03T15:26:00Z">
              <w:rPr>
                <w:color w:val="0563C1" w:themeColor="hyperlink"/>
                <w:u w:val="single"/>
              </w:rPr>
            </w:rPrChange>
          </w:rPr>
          <w:t>.</w:t>
        </w:r>
      </w:ins>
      <w:ins w:id="685" w:author="thanh" w:date="2021-05-03T15:26:00Z">
        <w:r>
          <w:rPr>
            <w:rFonts w:ascii="Times New Roman" w:hAnsi="Times New Roman" w:cs="Times New Roman"/>
            <w:szCs w:val="26"/>
          </w:rPr>
          <w:t xml:space="preserve"> Ti</w:t>
        </w:r>
      </w:ins>
      <w:ins w:id="686" w:author="thanh" w:date="2021-05-03T15:27:00Z">
        <w:r w:rsidRPr="00ED456C">
          <w:rPr>
            <w:rFonts w:ascii="Times New Roman" w:hAnsi="Times New Roman" w:cs="Times New Roman"/>
            <w:szCs w:val="26"/>
          </w:rPr>
          <w:t>ê</w:t>
        </w:r>
        <w:r>
          <w:rPr>
            <w:rFonts w:ascii="Times New Roman" w:hAnsi="Times New Roman" w:cs="Times New Roman"/>
            <w:szCs w:val="26"/>
          </w:rPr>
          <w:t>u ch</w:t>
        </w:r>
        <w:r w:rsidRPr="00ED456C">
          <w:rPr>
            <w:rFonts w:ascii="Times New Roman" w:hAnsi="Times New Roman" w:cs="Times New Roman"/>
            <w:szCs w:val="26"/>
          </w:rPr>
          <w:t>í</w:t>
        </w:r>
        <w:r>
          <w:rPr>
            <w:rFonts w:ascii="Times New Roman" w:hAnsi="Times New Roman" w:cs="Times New Roman"/>
            <w:szCs w:val="26"/>
          </w:rPr>
          <w:t xml:space="preserve"> “ti</w:t>
        </w:r>
        <w:r w:rsidRPr="00ED456C">
          <w:rPr>
            <w:rFonts w:ascii="Times New Roman" w:hAnsi="Times New Roman" w:cs="Times New Roman"/>
            <w:szCs w:val="26"/>
          </w:rPr>
          <w:t>ết</w:t>
        </w:r>
        <w:r>
          <w:rPr>
            <w:rFonts w:ascii="Times New Roman" w:hAnsi="Times New Roman" w:cs="Times New Roman"/>
            <w:szCs w:val="26"/>
          </w:rPr>
          <w:t xml:space="preserve"> ki</w:t>
        </w:r>
        <w:r w:rsidRPr="00ED456C">
          <w:rPr>
            <w:rFonts w:ascii="Times New Roman" w:hAnsi="Times New Roman" w:cs="Times New Roman"/>
            <w:szCs w:val="26"/>
          </w:rPr>
          <w:t>ệm</w:t>
        </w:r>
        <w:r>
          <w:rPr>
            <w:rFonts w:ascii="Times New Roman" w:hAnsi="Times New Roman" w:cs="Times New Roman"/>
            <w:szCs w:val="26"/>
          </w:rPr>
          <w:t>’ đư</w:t>
        </w:r>
        <w:r w:rsidRPr="00ED456C">
          <w:rPr>
            <w:rFonts w:ascii="Times New Roman" w:hAnsi="Times New Roman" w:cs="Times New Roman"/>
            <w:szCs w:val="26"/>
          </w:rPr>
          <w:t>ợc</w:t>
        </w:r>
        <w:r>
          <w:rPr>
            <w:rFonts w:ascii="Times New Roman" w:hAnsi="Times New Roman" w:cs="Times New Roman"/>
            <w:szCs w:val="26"/>
          </w:rPr>
          <w:t xml:space="preserve"> </w:t>
        </w:r>
        <w:r w:rsidRPr="00ED456C">
          <w:rPr>
            <w:rFonts w:ascii="Times New Roman" w:hAnsi="Times New Roman" w:cs="Times New Roman"/>
            <w:szCs w:val="26"/>
          </w:rPr>
          <w:t>đánh</w:t>
        </w:r>
        <w:r>
          <w:rPr>
            <w:rFonts w:ascii="Times New Roman" w:hAnsi="Times New Roman" w:cs="Times New Roman"/>
            <w:szCs w:val="26"/>
          </w:rPr>
          <w:t xml:space="preserve"> gi</w:t>
        </w:r>
        <w:r w:rsidRPr="00ED456C">
          <w:rPr>
            <w:rFonts w:ascii="Times New Roman" w:hAnsi="Times New Roman" w:cs="Times New Roman"/>
            <w:szCs w:val="26"/>
          </w:rPr>
          <w:t>á</w:t>
        </w:r>
        <w:r>
          <w:rPr>
            <w:rFonts w:ascii="Times New Roman" w:hAnsi="Times New Roman" w:cs="Times New Roman"/>
            <w:szCs w:val="26"/>
          </w:rPr>
          <w:t xml:space="preserve"> b</w:t>
        </w:r>
        <w:r w:rsidRPr="00ED456C">
          <w:rPr>
            <w:rFonts w:ascii="Times New Roman" w:hAnsi="Times New Roman" w:cs="Times New Roman"/>
            <w:szCs w:val="26"/>
          </w:rPr>
          <w:t>ằng</w:t>
        </w:r>
        <w:r>
          <w:rPr>
            <w:rFonts w:ascii="Times New Roman" w:hAnsi="Times New Roman" w:cs="Times New Roman"/>
            <w:szCs w:val="26"/>
          </w:rPr>
          <w:t xml:space="preserve"> </w:t>
        </w:r>
      </w:ins>
    </w:p>
    <w:p w14:paraId="6FDE2F81" w14:textId="77777777" w:rsidR="002E5B77" w:rsidRDefault="008D0F6A">
      <w:pPr>
        <w:spacing w:line="312" w:lineRule="auto"/>
        <w:ind w:left="360"/>
        <w:jc w:val="both"/>
        <w:rPr>
          <w:rFonts w:ascii="Times New Roman" w:hAnsi="Times New Roman" w:cs="Times New Roman"/>
          <w:szCs w:val="26"/>
        </w:rPr>
        <w:pPrChange w:id="687" w:author="thanh" w:date="2021-05-03T15:27:00Z">
          <w:pPr>
            <w:pStyle w:val="ListParagraph"/>
            <w:numPr>
              <w:numId w:val="21"/>
            </w:numPr>
            <w:spacing w:line="312" w:lineRule="auto"/>
            <w:ind w:hanging="360"/>
            <w:jc w:val="both"/>
          </w:pPr>
        </w:pPrChange>
      </w:pPr>
      <w:r w:rsidRPr="002907F6">
        <w:rPr>
          <w:rFonts w:ascii="Times New Roman" w:hAnsi="Times New Roman" w:cs="Times New Roman"/>
          <w:szCs w:val="26"/>
        </w:rPr>
        <w:t>Tỉ lệ dư thừa</w:t>
      </w:r>
      <w:ins w:id="688" w:author="thanh" w:date="2021-05-03T15:27:00Z">
        <w:r w:rsidR="00ED456C">
          <w:rPr>
            <w:rFonts w:ascii="Times New Roman" w:hAnsi="Times New Roman" w:cs="Times New Roman"/>
            <w:szCs w:val="26"/>
          </w:rPr>
          <w:t xml:space="preserve"> nguy</w:t>
        </w:r>
        <w:r w:rsidR="00ED456C" w:rsidRPr="00ED456C">
          <w:rPr>
            <w:rFonts w:ascii="Times New Roman" w:hAnsi="Times New Roman" w:cs="Times New Roman"/>
            <w:szCs w:val="26"/>
          </w:rPr>
          <w:t>ê</w:t>
        </w:r>
        <w:r w:rsidR="00ED456C">
          <w:rPr>
            <w:rFonts w:ascii="Times New Roman" w:hAnsi="Times New Roman" w:cs="Times New Roman"/>
            <w:szCs w:val="26"/>
          </w:rPr>
          <w:t>n li</w:t>
        </w:r>
        <w:r w:rsidR="00ED456C" w:rsidRPr="00ED456C">
          <w:rPr>
            <w:rFonts w:ascii="Times New Roman" w:hAnsi="Times New Roman" w:cs="Times New Roman"/>
            <w:szCs w:val="26"/>
          </w:rPr>
          <w:t>ệu</w:t>
        </w:r>
        <w:r w:rsidR="00ED456C">
          <w:rPr>
            <w:rFonts w:ascii="Times New Roman" w:hAnsi="Times New Roman" w:cs="Times New Roman"/>
            <w:szCs w:val="26"/>
          </w:rPr>
          <w:t>, t</w:t>
        </w:r>
        <w:r w:rsidR="00ED456C" w:rsidRPr="00ED456C">
          <w:rPr>
            <w:rFonts w:ascii="Times New Roman" w:hAnsi="Times New Roman" w:cs="Times New Roman"/>
            <w:szCs w:val="26"/>
          </w:rPr>
          <w:t>ức</w:t>
        </w:r>
        <w:r w:rsidR="00ED456C">
          <w:rPr>
            <w:rFonts w:ascii="Times New Roman" w:hAnsi="Times New Roman" w:cs="Times New Roman"/>
            <w:szCs w:val="26"/>
          </w:rPr>
          <w:t xml:space="preserve"> l</w:t>
        </w:r>
        <w:r w:rsidR="00ED456C" w:rsidRPr="00ED456C">
          <w:rPr>
            <w:rFonts w:ascii="Times New Roman" w:hAnsi="Times New Roman" w:cs="Times New Roman"/>
            <w:szCs w:val="26"/>
          </w:rPr>
          <w:t>à</w:t>
        </w:r>
        <w:r w:rsidR="00ED456C">
          <w:rPr>
            <w:rFonts w:ascii="Times New Roman" w:hAnsi="Times New Roman" w:cs="Times New Roman"/>
            <w:szCs w:val="26"/>
          </w:rPr>
          <w:t xml:space="preserve"> t</w:t>
        </w:r>
        <w:r w:rsidR="00ED456C" w:rsidRPr="00ED456C">
          <w:rPr>
            <w:rFonts w:ascii="Times New Roman" w:hAnsi="Times New Roman" w:cs="Times New Roman"/>
            <w:szCs w:val="26"/>
          </w:rPr>
          <w:t>ỉ</w:t>
        </w:r>
        <w:r w:rsidR="00ED456C">
          <w:rPr>
            <w:rFonts w:ascii="Times New Roman" w:hAnsi="Times New Roman" w:cs="Times New Roman"/>
            <w:szCs w:val="26"/>
          </w:rPr>
          <w:t xml:space="preserve"> l</w:t>
        </w:r>
        <w:r w:rsidR="00ED456C" w:rsidRPr="00ED456C">
          <w:rPr>
            <w:rFonts w:ascii="Times New Roman" w:hAnsi="Times New Roman" w:cs="Times New Roman"/>
            <w:szCs w:val="26"/>
          </w:rPr>
          <w:t>ệ</w:t>
        </w:r>
        <w:r w:rsidR="00ED456C">
          <w:rPr>
            <w:rFonts w:ascii="Times New Roman" w:hAnsi="Times New Roman" w:cs="Times New Roman"/>
            <w:szCs w:val="26"/>
          </w:rPr>
          <w:t xml:space="preserve"> gi</w:t>
        </w:r>
        <w:r w:rsidR="00ED456C" w:rsidRPr="00ED456C">
          <w:rPr>
            <w:rFonts w:ascii="Times New Roman" w:hAnsi="Times New Roman" w:cs="Times New Roman"/>
            <w:szCs w:val="26"/>
          </w:rPr>
          <w:t>ữa</w:t>
        </w:r>
        <w:r w:rsidR="00ED456C">
          <w:rPr>
            <w:rFonts w:ascii="Times New Roman" w:hAnsi="Times New Roman" w:cs="Times New Roman"/>
            <w:szCs w:val="26"/>
          </w:rPr>
          <w:t xml:space="preserve"> t</w:t>
        </w:r>
        <w:r w:rsidR="00ED456C" w:rsidRPr="00ED456C">
          <w:rPr>
            <w:rFonts w:ascii="Times New Roman" w:hAnsi="Times New Roman" w:cs="Times New Roman"/>
            <w:szCs w:val="26"/>
          </w:rPr>
          <w:t>ổng</w:t>
        </w:r>
        <w:r w:rsidR="00ED456C">
          <w:rPr>
            <w:rFonts w:ascii="Times New Roman" w:hAnsi="Times New Roman" w:cs="Times New Roman"/>
            <w:szCs w:val="26"/>
          </w:rPr>
          <w:t xml:space="preserve"> chi</w:t>
        </w:r>
        <w:r w:rsidR="00ED456C" w:rsidRPr="00ED456C">
          <w:rPr>
            <w:rFonts w:ascii="Times New Roman" w:hAnsi="Times New Roman" w:cs="Times New Roman"/>
            <w:szCs w:val="26"/>
          </w:rPr>
          <w:t>ều</w:t>
        </w:r>
        <w:r w:rsidR="00ED456C">
          <w:rPr>
            <w:rFonts w:ascii="Times New Roman" w:hAnsi="Times New Roman" w:cs="Times New Roman"/>
            <w:szCs w:val="26"/>
          </w:rPr>
          <w:t xml:space="preserve"> d</w:t>
        </w:r>
        <w:r w:rsidR="00ED456C" w:rsidRPr="00ED456C">
          <w:rPr>
            <w:rFonts w:ascii="Times New Roman" w:hAnsi="Times New Roman" w:cs="Times New Roman"/>
            <w:szCs w:val="26"/>
          </w:rPr>
          <w:t>ài</w:t>
        </w:r>
        <w:r w:rsidR="00ED456C">
          <w:rPr>
            <w:rFonts w:ascii="Times New Roman" w:hAnsi="Times New Roman" w:cs="Times New Roman"/>
            <w:szCs w:val="26"/>
          </w:rPr>
          <w:t xml:space="preserve"> c</w:t>
        </w:r>
        <w:r w:rsidR="00ED456C" w:rsidRPr="00ED456C">
          <w:rPr>
            <w:rFonts w:ascii="Times New Roman" w:hAnsi="Times New Roman" w:cs="Times New Roman"/>
            <w:szCs w:val="26"/>
          </w:rPr>
          <w:t>ác</w:t>
        </w:r>
        <w:r w:rsidR="00ED456C">
          <w:rPr>
            <w:rFonts w:ascii="Times New Roman" w:hAnsi="Times New Roman" w:cs="Times New Roman"/>
            <w:szCs w:val="26"/>
          </w:rPr>
          <w:t xml:space="preserve"> thanh nguy</w:t>
        </w:r>
        <w:r w:rsidR="00ED456C" w:rsidRPr="00ED456C">
          <w:rPr>
            <w:rFonts w:ascii="Times New Roman" w:hAnsi="Times New Roman" w:cs="Times New Roman"/>
            <w:szCs w:val="26"/>
          </w:rPr>
          <w:t>ê</w:t>
        </w:r>
        <w:r w:rsidR="00ED456C">
          <w:rPr>
            <w:rFonts w:ascii="Times New Roman" w:hAnsi="Times New Roman" w:cs="Times New Roman"/>
            <w:szCs w:val="26"/>
          </w:rPr>
          <w:t>n li</w:t>
        </w:r>
        <w:r w:rsidR="00ED456C" w:rsidRPr="00ED456C">
          <w:rPr>
            <w:rFonts w:ascii="Times New Roman" w:hAnsi="Times New Roman" w:cs="Times New Roman"/>
            <w:szCs w:val="26"/>
          </w:rPr>
          <w:t>ệu</w:t>
        </w:r>
        <w:r w:rsidR="00ED456C">
          <w:rPr>
            <w:rFonts w:ascii="Times New Roman" w:hAnsi="Times New Roman" w:cs="Times New Roman"/>
            <w:szCs w:val="26"/>
          </w:rPr>
          <w:t xml:space="preserve"> th</w:t>
        </w:r>
        <w:r w:rsidR="00ED456C" w:rsidRPr="00ED456C">
          <w:rPr>
            <w:rFonts w:ascii="Times New Roman" w:hAnsi="Times New Roman" w:cs="Times New Roman"/>
            <w:szCs w:val="26"/>
          </w:rPr>
          <w:t>ừa</w:t>
        </w:r>
        <w:r w:rsidR="00ED456C">
          <w:rPr>
            <w:rFonts w:ascii="Times New Roman" w:hAnsi="Times New Roman" w:cs="Times New Roman"/>
            <w:szCs w:val="26"/>
          </w:rPr>
          <w:t xml:space="preserve"> tr</w:t>
        </w:r>
        <w:r w:rsidR="00ED456C" w:rsidRPr="00ED456C">
          <w:rPr>
            <w:rFonts w:ascii="Times New Roman" w:hAnsi="Times New Roman" w:cs="Times New Roman"/>
            <w:szCs w:val="26"/>
          </w:rPr>
          <w:t>ê</w:t>
        </w:r>
        <w:r w:rsidR="00ED456C">
          <w:rPr>
            <w:rFonts w:ascii="Times New Roman" w:hAnsi="Times New Roman" w:cs="Times New Roman"/>
            <w:szCs w:val="26"/>
          </w:rPr>
          <w:t>n t</w:t>
        </w:r>
        <w:r w:rsidR="00ED456C" w:rsidRPr="00ED456C">
          <w:rPr>
            <w:rFonts w:ascii="Times New Roman" w:hAnsi="Times New Roman" w:cs="Times New Roman"/>
            <w:szCs w:val="26"/>
          </w:rPr>
          <w:t>ổng</w:t>
        </w:r>
        <w:r w:rsidR="00ED456C">
          <w:rPr>
            <w:rFonts w:ascii="Times New Roman" w:hAnsi="Times New Roman" w:cs="Times New Roman"/>
            <w:szCs w:val="26"/>
          </w:rPr>
          <w:t xml:space="preserve"> chi</w:t>
        </w:r>
        <w:r w:rsidR="00ED456C" w:rsidRPr="00ED456C">
          <w:rPr>
            <w:rFonts w:ascii="Times New Roman" w:hAnsi="Times New Roman" w:cs="Times New Roman"/>
            <w:szCs w:val="26"/>
          </w:rPr>
          <w:t>ều</w:t>
        </w:r>
        <w:r w:rsidR="00ED456C">
          <w:rPr>
            <w:rFonts w:ascii="Times New Roman" w:hAnsi="Times New Roman" w:cs="Times New Roman"/>
            <w:szCs w:val="26"/>
          </w:rPr>
          <w:t xml:space="preserve"> d</w:t>
        </w:r>
        <w:r w:rsidR="00ED456C" w:rsidRPr="00ED456C">
          <w:rPr>
            <w:rFonts w:ascii="Times New Roman" w:hAnsi="Times New Roman" w:cs="Times New Roman"/>
            <w:szCs w:val="26"/>
          </w:rPr>
          <w:t>ài</w:t>
        </w:r>
        <w:r w:rsidR="00ED456C">
          <w:rPr>
            <w:rFonts w:ascii="Times New Roman" w:hAnsi="Times New Roman" w:cs="Times New Roman"/>
            <w:szCs w:val="26"/>
          </w:rPr>
          <w:t xml:space="preserve"> c</w:t>
        </w:r>
        <w:r w:rsidR="00ED456C" w:rsidRPr="00ED456C">
          <w:rPr>
            <w:rFonts w:ascii="Times New Roman" w:hAnsi="Times New Roman" w:cs="Times New Roman"/>
            <w:szCs w:val="26"/>
          </w:rPr>
          <w:t>ác</w:t>
        </w:r>
        <w:r w:rsidR="00ED456C">
          <w:rPr>
            <w:rFonts w:ascii="Times New Roman" w:hAnsi="Times New Roman" w:cs="Times New Roman"/>
            <w:szCs w:val="26"/>
          </w:rPr>
          <w:t xml:space="preserve"> thanh nguy</w:t>
        </w:r>
      </w:ins>
      <w:ins w:id="689" w:author="thanh" w:date="2021-05-03T15:28:00Z">
        <w:r w:rsidR="00ED456C" w:rsidRPr="00ED456C">
          <w:rPr>
            <w:rFonts w:ascii="Times New Roman" w:hAnsi="Times New Roman" w:cs="Times New Roman"/>
            <w:szCs w:val="26"/>
          </w:rPr>
          <w:t>ê</w:t>
        </w:r>
        <w:r w:rsidR="00ED456C">
          <w:rPr>
            <w:rFonts w:ascii="Times New Roman" w:hAnsi="Times New Roman" w:cs="Times New Roman"/>
            <w:szCs w:val="26"/>
          </w:rPr>
          <w:t>n li</w:t>
        </w:r>
        <w:r w:rsidR="00ED456C" w:rsidRPr="00ED456C">
          <w:rPr>
            <w:rFonts w:ascii="Times New Roman" w:hAnsi="Times New Roman" w:cs="Times New Roman"/>
            <w:szCs w:val="26"/>
          </w:rPr>
          <w:t>ệu</w:t>
        </w:r>
        <w:r w:rsidR="00ED456C">
          <w:rPr>
            <w:rFonts w:ascii="Times New Roman" w:hAnsi="Times New Roman" w:cs="Times New Roman"/>
            <w:szCs w:val="26"/>
          </w:rPr>
          <w:t xml:space="preserve"> đư</w:t>
        </w:r>
        <w:r w:rsidR="00ED456C" w:rsidRPr="00ED456C">
          <w:rPr>
            <w:rFonts w:ascii="Times New Roman" w:hAnsi="Times New Roman" w:cs="Times New Roman"/>
            <w:szCs w:val="26"/>
          </w:rPr>
          <w:t>ợc</w:t>
        </w:r>
        <w:r w:rsidR="00ED456C">
          <w:rPr>
            <w:rFonts w:ascii="Times New Roman" w:hAnsi="Times New Roman" w:cs="Times New Roman"/>
            <w:szCs w:val="26"/>
          </w:rPr>
          <w:t xml:space="preserve"> s</w:t>
        </w:r>
        <w:r w:rsidR="00ED456C" w:rsidRPr="00ED456C">
          <w:rPr>
            <w:rFonts w:ascii="Times New Roman" w:hAnsi="Times New Roman" w:cs="Times New Roman"/>
            <w:szCs w:val="26"/>
          </w:rPr>
          <w:t>ử</w:t>
        </w:r>
        <w:r w:rsidR="00ED456C">
          <w:rPr>
            <w:rFonts w:ascii="Times New Roman" w:hAnsi="Times New Roman" w:cs="Times New Roman"/>
            <w:szCs w:val="26"/>
          </w:rPr>
          <w:t xml:space="preserve"> d</w:t>
        </w:r>
        <w:r w:rsidR="00ED456C" w:rsidRPr="00ED456C">
          <w:rPr>
            <w:rFonts w:ascii="Times New Roman" w:hAnsi="Times New Roman" w:cs="Times New Roman"/>
            <w:szCs w:val="26"/>
          </w:rPr>
          <w:t>ụng</w:t>
        </w:r>
        <w:r w:rsidR="00ED456C">
          <w:rPr>
            <w:rFonts w:ascii="Times New Roman" w:hAnsi="Times New Roman" w:cs="Times New Roman"/>
            <w:szCs w:val="26"/>
          </w:rPr>
          <w:t xml:space="preserve"> </w:t>
        </w:r>
        <w:r w:rsidR="00ED456C" w:rsidRPr="00ED456C">
          <w:rPr>
            <w:rFonts w:ascii="Times New Roman" w:hAnsi="Times New Roman" w:cs="Times New Roman"/>
            <w:szCs w:val="26"/>
          </w:rPr>
          <w:t>để</w:t>
        </w:r>
        <w:r w:rsidR="00ED456C">
          <w:rPr>
            <w:rFonts w:ascii="Times New Roman" w:hAnsi="Times New Roman" w:cs="Times New Roman"/>
            <w:szCs w:val="26"/>
          </w:rPr>
          <w:t xml:space="preserve"> gia c</w:t>
        </w:r>
        <w:r w:rsidR="00ED456C" w:rsidRPr="00ED456C">
          <w:rPr>
            <w:rFonts w:ascii="Times New Roman" w:hAnsi="Times New Roman" w:cs="Times New Roman"/>
            <w:szCs w:val="26"/>
          </w:rPr>
          <w:t>ô</w:t>
        </w:r>
        <w:r w:rsidR="00ED456C">
          <w:rPr>
            <w:rFonts w:ascii="Times New Roman" w:hAnsi="Times New Roman" w:cs="Times New Roman"/>
            <w:szCs w:val="26"/>
          </w:rPr>
          <w:t>ng.</w:t>
        </w:r>
      </w:ins>
    </w:p>
    <w:p w14:paraId="39D1563C" w14:textId="77777777" w:rsidR="00F34D70" w:rsidRPr="002907F6" w:rsidRDefault="00F34D70" w:rsidP="00445EA8">
      <w:pPr>
        <w:pStyle w:val="Heading2"/>
        <w:spacing w:line="312" w:lineRule="auto"/>
        <w:rPr>
          <w:rFonts w:cs="Times New Roman"/>
        </w:rPr>
      </w:pPr>
      <w:bookmarkStart w:id="690" w:name="_Toc70761476"/>
      <w:r w:rsidRPr="002907F6">
        <w:rPr>
          <w:rFonts w:cs="Times New Roman"/>
        </w:rPr>
        <w:t xml:space="preserve">Một số nghiên cứu liên </w:t>
      </w:r>
      <w:commentRangeStart w:id="691"/>
      <w:r w:rsidRPr="002907F6">
        <w:rPr>
          <w:rFonts w:cs="Times New Roman"/>
        </w:rPr>
        <w:t>quan</w:t>
      </w:r>
      <w:bookmarkEnd w:id="690"/>
      <w:commentRangeEnd w:id="691"/>
      <w:r w:rsidR="008D5AB1">
        <w:rPr>
          <w:rStyle w:val="CommentReference"/>
          <w:rFonts w:ascii="Arial" w:eastAsiaTheme="minorHAnsi" w:hAnsi="Arial" w:cstheme="minorBidi"/>
          <w:b w:val="0"/>
          <w:color w:val="auto"/>
        </w:rPr>
        <w:commentReference w:id="691"/>
      </w:r>
    </w:p>
    <w:p w14:paraId="2EE604B4" w14:textId="77777777" w:rsidR="00187972" w:rsidRPr="002907F6" w:rsidRDefault="00C71892" w:rsidP="00445EA8">
      <w:pPr>
        <w:pStyle w:val="Heading3"/>
        <w:spacing w:line="312" w:lineRule="auto"/>
        <w:rPr>
          <w:rFonts w:cs="Times New Roman"/>
          <w:szCs w:val="26"/>
        </w:rPr>
      </w:pPr>
      <w:bookmarkStart w:id="692" w:name="_Toc70761477"/>
      <w:r w:rsidRPr="002907F6">
        <w:rPr>
          <w:rFonts w:cs="Times New Roman"/>
          <w:szCs w:val="26"/>
        </w:rPr>
        <w:t>Cắt vật liệu dạng thanh đồng nhất</w:t>
      </w:r>
      <w:bookmarkEnd w:id="692"/>
    </w:p>
    <w:p w14:paraId="494F3D1D" w14:textId="77777777"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Bài báo [1]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7FE86590"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76818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1763397" r:id="rId14"/>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6207A567">
          <v:shape id="_x0000_i1026" type="#_x0000_t75" style="width:57.75pt;height:20.25pt" o:ole="">
            <v:imagedata r:id="rId15" o:title=""/>
          </v:shape>
          <o:OLEObject Type="Embed" ProgID="Equation.DSMT4" ShapeID="_x0000_i1026" DrawAspect="Content" ObjectID="_1681763398" r:id="rId16"/>
        </w:object>
      </w:r>
      <w:ins w:id="693" w:author="thanh" w:date="2021-05-03T15:29:00Z">
        <w:r w:rsidR="00ED456C">
          <w:rPr>
            <w:rFonts w:ascii="Times New Roman" w:hAnsi="Times New Roman" w:cs="Times New Roman"/>
            <w:position w:val="-14"/>
            <w:szCs w:val="26"/>
          </w:rPr>
          <w:t xml:space="preserve"> </w:t>
        </w:r>
      </w:ins>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5A615920">
          <v:shape id="_x0000_i1027" type="#_x0000_t75" style="width:56.25pt;height:20.25pt" o:ole="">
            <v:imagedata r:id="rId17" o:title=""/>
          </v:shape>
          <o:OLEObject Type="Embed" ProgID="Equation.DSMT4" ShapeID="_x0000_i1027" DrawAspect="Content" ObjectID="_1681763399" r:id="rId18"/>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63A5125D">
          <v:shape id="_x0000_i1028" type="#_x0000_t75" style="width:12pt;height:18pt" o:ole="">
            <v:imagedata r:id="rId19" o:title=""/>
          </v:shape>
          <o:OLEObject Type="Embed" ProgID="Equation.DSMT4" ShapeID="_x0000_i1028" DrawAspect="Content" ObjectID="_1681763400" r:id="rId20"/>
        </w:objec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4EBE6FA6">
          <v:shape id="_x0000_i1029" type="#_x0000_t75" style="width:93pt;height:18pt" o:ole="">
            <v:imagedata r:id="rId21" o:title=""/>
          </v:shape>
          <o:OLEObject Type="Embed" ProgID="Equation.DSMT4" ShapeID="_x0000_i1029" DrawAspect="Content" ObjectID="_1681763401" r:id="rId22"/>
        </w:object>
      </w:r>
      <w:r w:rsidRPr="002907F6">
        <w:rPr>
          <w:rFonts w:ascii="Times New Roman" w:hAnsi="Times New Roman" w:cs="Times New Roman"/>
          <w:szCs w:val="26"/>
        </w:rPr>
        <w:t xml:space="preserve"> lớn nhất</w:t>
      </w:r>
      <w:ins w:id="694" w:author="thanh" w:date="2021-05-03T16:16:00Z">
        <w:r w:rsidR="009D6E03">
          <w:rPr>
            <w:rFonts w:ascii="Times New Roman" w:hAnsi="Times New Roman" w:cs="Times New Roman"/>
            <w:szCs w:val="26"/>
          </w:rPr>
          <w:t>,</w:t>
        </w:r>
      </w:ins>
      <w:r w:rsidRPr="002907F6">
        <w:rPr>
          <w:rFonts w:ascii="Times New Roman" w:hAnsi="Times New Roman" w:cs="Times New Roman"/>
          <w:szCs w:val="26"/>
        </w:rPr>
        <w:t xml:space="preserve"> nghĩa là</w:t>
      </w:r>
      <w:r w:rsidRPr="002907F6">
        <w:rPr>
          <w:rFonts w:ascii="Times New Roman" w:hAnsi="Times New Roman" w:cs="Times New Roman"/>
          <w:position w:val="-28"/>
          <w:szCs w:val="26"/>
        </w:rPr>
        <w:object w:dxaOrig="999" w:dyaOrig="680" w14:anchorId="7ACE026D">
          <v:shape id="_x0000_i1030" type="#_x0000_t75" style="width:50.25pt;height:33.75pt" o:ole="">
            <v:imagedata r:id="rId23" o:title=""/>
          </v:shape>
          <o:OLEObject Type="Embed" ProgID="Equation.DSMT4" ShapeID="_x0000_i1030" DrawAspect="Content" ObjectID="_1681763402" r:id="rId24"/>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4C40089B">
          <v:shape id="_x0000_i1031" type="#_x0000_t75" style="width:54pt;height:35.25pt" o:ole="">
            <v:imagedata r:id="rId25" o:title=""/>
          </v:shape>
          <o:OLEObject Type="Embed" ProgID="Equation.DSMT4" ShapeID="_x0000_i1031" DrawAspect="Content" ObjectID="_1681763403" r:id="rId26"/>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4F9709A2">
          <v:shape id="_x0000_i1032" type="#_x0000_t75" style="width:129.75pt;height:35.25pt" o:ole="">
            <v:imagedata r:id="rId27" o:title=""/>
          </v:shape>
          <o:OLEObject Type="Embed" ProgID="Equation.DSMT4" ShapeID="_x0000_i1032" DrawAspect="Content" ObjectID="_1681763404" r:id="rId28"/>
        </w:object>
      </w:r>
      <w:r w:rsidRPr="002907F6">
        <w:rPr>
          <w:rFonts w:ascii="Times New Roman" w:hAnsi="Times New Roman" w:cs="Times New Roman"/>
          <w:position w:val="-14"/>
          <w:szCs w:val="26"/>
        </w:rPr>
        <w:object w:dxaOrig="700" w:dyaOrig="380" w14:anchorId="70597832">
          <v:shape id="_x0000_i1033" type="#_x0000_t75" style="width:35.25pt;height:18.75pt" o:ole="">
            <v:imagedata r:id="rId29" o:title=""/>
          </v:shape>
          <o:OLEObject Type="Embed" ProgID="Equation.DSMT4" ShapeID="_x0000_i1033" DrawAspect="Content" ObjectID="_1681763405" r:id="rId30"/>
        </w:object>
      </w:r>
    </w:p>
    <w:p w14:paraId="118D31F6"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33650908">
          <v:shape id="_x0000_i1034" type="#_x0000_t75" style="width:41.25pt;height:15.75pt" o:ole="">
            <v:imagedata r:id="rId31" o:title=""/>
          </v:shape>
          <o:OLEObject Type="Embed" ProgID="Equation.DSMT4" ShapeID="_x0000_i1034" DrawAspect="Content" ObjectID="_1681763406" r:id="rId32"/>
        </w:object>
      </w:r>
      <w:r w:rsidRPr="002907F6">
        <w:rPr>
          <w:rFonts w:ascii="Times New Roman" w:hAnsi="Times New Roman" w:cs="Times New Roman"/>
          <w:szCs w:val="26"/>
        </w:rPr>
        <w:t>. Trong đó:</w:t>
      </w:r>
    </w:p>
    <w:p w14:paraId="70C26C87" w14:textId="77777777" w:rsidR="006000B7" w:rsidRPr="002907F6" w:rsidRDefault="006E7372" w:rsidP="00445EA8">
      <w:pPr>
        <w:pStyle w:val="MTDisplayEquation"/>
        <w:numPr>
          <w:ilvl w:val="0"/>
          <w:numId w:val="28"/>
        </w:numPr>
        <w:spacing w:line="312" w:lineRule="auto"/>
        <w:rPr>
          <w:rFonts w:ascii="Times New Roman" w:hAnsi="Times New Roman" w:cs="Times New Roman"/>
          <w:szCs w:val="26"/>
        </w:rPr>
      </w:pPr>
      <w:r w:rsidRPr="006E7372">
        <w:rPr>
          <w:rFonts w:ascii="Times New Roman" w:hAnsi="Times New Roman" w:cs="Times New Roman"/>
          <w:i/>
          <w:szCs w:val="26"/>
          <w:rPrChange w:id="695" w:author="thanh" w:date="2021-05-03T16:17:00Z">
            <w:rPr>
              <w:rFonts w:ascii="Times New Roman" w:hAnsi="Times New Roman" w:cs="Times New Roman"/>
              <w:color w:val="0563C1" w:themeColor="hyperlink"/>
              <w:szCs w:val="26"/>
              <w:u w:val="single"/>
            </w:rPr>
          </w:rPrChange>
        </w:rPr>
        <w:t>z</w:t>
      </w:r>
      <w:r w:rsidR="006000B7" w:rsidRPr="002907F6">
        <w:rPr>
          <w:rFonts w:ascii="Times New Roman" w:hAnsi="Times New Roman" w:cs="Times New Roman"/>
          <w:szCs w:val="26"/>
        </w:rPr>
        <w:t>: hàm mục tiêu</w:t>
      </w:r>
    </w:p>
    <w:p w14:paraId="6DCA5FCA" w14:textId="77777777" w:rsidR="006000B7" w:rsidRPr="002907F6" w:rsidRDefault="006E7372" w:rsidP="00445EA8">
      <w:pPr>
        <w:pStyle w:val="ListParagraph"/>
        <w:numPr>
          <w:ilvl w:val="0"/>
          <w:numId w:val="28"/>
        </w:numPr>
        <w:spacing w:line="312" w:lineRule="auto"/>
        <w:rPr>
          <w:rFonts w:ascii="Times New Roman" w:hAnsi="Times New Roman" w:cs="Times New Roman"/>
          <w:szCs w:val="26"/>
        </w:rPr>
      </w:pPr>
      <w:r w:rsidRPr="006E7372">
        <w:rPr>
          <w:rFonts w:ascii="Times New Roman" w:hAnsi="Times New Roman" w:cs="Times New Roman"/>
          <w:i/>
          <w:szCs w:val="26"/>
          <w:rPrChange w:id="696" w:author="thanh" w:date="2021-05-03T16:17:00Z">
            <w:rPr>
              <w:rFonts w:ascii="Times New Roman" w:hAnsi="Times New Roman" w:cs="Times New Roman"/>
              <w:color w:val="0563C1" w:themeColor="hyperlink"/>
              <w:szCs w:val="26"/>
              <w:u w:val="single"/>
            </w:rPr>
          </w:rPrChange>
        </w:rPr>
        <w:t>c</w:t>
      </w:r>
      <w:r w:rsidR="006000B7" w:rsidRPr="002907F6">
        <w:rPr>
          <w:rFonts w:ascii="Times New Roman" w:hAnsi="Times New Roman" w:cs="Times New Roman"/>
          <w:szCs w:val="26"/>
        </w:rPr>
        <w:t xml:space="preserve">: véc tơ hệ số hàm mục tiêu, </w:t>
      </w:r>
      <w:r w:rsidR="006000B7" w:rsidRPr="002907F6">
        <w:rPr>
          <w:rFonts w:ascii="Times New Roman" w:hAnsi="Times New Roman" w:cs="Times New Roman"/>
          <w:position w:val="-12"/>
          <w:szCs w:val="26"/>
        </w:rPr>
        <w:object w:dxaOrig="1480" w:dyaOrig="360" w14:anchorId="46183CEA">
          <v:shape id="_x0000_i1035" type="#_x0000_t75" style="width:74.25pt;height:18pt" o:ole="">
            <v:imagedata r:id="rId33" o:title=""/>
          </v:shape>
          <o:OLEObject Type="Embed" ProgID="Equation.DSMT4" ShapeID="_x0000_i1035" DrawAspect="Content" ObjectID="_1681763407" r:id="rId34"/>
        </w:object>
      </w:r>
    </w:p>
    <w:p w14:paraId="07C9C631" w14:textId="77777777" w:rsidR="006000B7" w:rsidRPr="002907F6" w:rsidRDefault="006E7372" w:rsidP="00445EA8">
      <w:pPr>
        <w:pStyle w:val="ListParagraph"/>
        <w:numPr>
          <w:ilvl w:val="0"/>
          <w:numId w:val="28"/>
        </w:numPr>
        <w:spacing w:line="312" w:lineRule="auto"/>
        <w:rPr>
          <w:rFonts w:ascii="Times New Roman" w:hAnsi="Times New Roman" w:cs="Times New Roman"/>
          <w:szCs w:val="26"/>
        </w:rPr>
      </w:pPr>
      <w:r w:rsidRPr="006E7372">
        <w:rPr>
          <w:rFonts w:ascii="Times New Roman" w:hAnsi="Times New Roman" w:cs="Times New Roman"/>
          <w:i/>
          <w:szCs w:val="26"/>
          <w:rPrChange w:id="697" w:author="thanh" w:date="2021-05-03T16:17:00Z">
            <w:rPr>
              <w:rFonts w:ascii="Times New Roman" w:hAnsi="Times New Roman" w:cs="Times New Roman"/>
              <w:color w:val="0563C1" w:themeColor="hyperlink"/>
              <w:szCs w:val="26"/>
              <w:u w:val="single"/>
            </w:rPr>
          </w:rPrChange>
        </w:rPr>
        <w:t>a</w:t>
      </w:r>
      <w:r w:rsidR="006000B7" w:rsidRPr="002907F6">
        <w:rPr>
          <w:rFonts w:ascii="Times New Roman" w:hAnsi="Times New Roman" w:cs="Times New Roman"/>
          <w:szCs w:val="26"/>
        </w:rPr>
        <w:t>: ma trận hệ số các điều kiện ràng buộc</w:t>
      </w:r>
    </w:p>
    <w:p w14:paraId="62C4F860"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2AE5C203">
          <v:shape id="_x0000_i1036" type="#_x0000_t75" style="width:120pt;height:74.25pt" o:ole="">
            <v:imagedata r:id="rId35" o:title=""/>
          </v:shape>
          <o:OLEObject Type="Embed" ProgID="Equation.DSMT4" ShapeID="_x0000_i1036" DrawAspect="Content" ObjectID="_1681763408" r:id="rId36"/>
        </w:object>
      </w:r>
    </w:p>
    <w:p w14:paraId="39796C04" w14:textId="77777777" w:rsidR="006000B7" w:rsidRPr="002907F6" w:rsidRDefault="006E7372" w:rsidP="00445EA8">
      <w:pPr>
        <w:pStyle w:val="ListParagraph"/>
        <w:numPr>
          <w:ilvl w:val="0"/>
          <w:numId w:val="29"/>
        </w:numPr>
        <w:spacing w:line="312" w:lineRule="auto"/>
        <w:rPr>
          <w:rFonts w:ascii="Times New Roman" w:hAnsi="Times New Roman" w:cs="Times New Roman"/>
          <w:szCs w:val="26"/>
        </w:rPr>
      </w:pPr>
      <w:r w:rsidRPr="006E7372">
        <w:rPr>
          <w:rFonts w:ascii="Times New Roman" w:hAnsi="Times New Roman" w:cs="Times New Roman"/>
          <w:i/>
          <w:szCs w:val="26"/>
          <w:rPrChange w:id="698" w:author="thanh" w:date="2021-05-03T16:17:00Z">
            <w:rPr>
              <w:rFonts w:ascii="Times New Roman" w:hAnsi="Times New Roman" w:cs="Times New Roman"/>
              <w:color w:val="0563C1" w:themeColor="hyperlink"/>
              <w:szCs w:val="26"/>
              <w:u w:val="single"/>
            </w:rPr>
          </w:rPrChange>
        </w:rPr>
        <w:t>b</w:t>
      </w:r>
      <w:r w:rsidR="006000B7" w:rsidRPr="002907F6">
        <w:rPr>
          <w:rFonts w:ascii="Times New Roman" w:hAnsi="Times New Roman" w:cs="Times New Roman"/>
          <w:szCs w:val="26"/>
        </w:rPr>
        <w:t xml:space="preserve">: véc tơ cột hệ số vế phải </w:t>
      </w:r>
      <w:r w:rsidR="006000B7" w:rsidRPr="002907F6">
        <w:rPr>
          <w:rFonts w:ascii="Times New Roman" w:hAnsi="Times New Roman" w:cs="Times New Roman"/>
          <w:position w:val="-14"/>
          <w:szCs w:val="26"/>
        </w:rPr>
        <w:object w:dxaOrig="2079" w:dyaOrig="440" w14:anchorId="4B50C13C">
          <v:shape id="_x0000_i1037" type="#_x0000_t75" style="width:104.25pt;height:21.75pt" o:ole="">
            <v:imagedata r:id="rId37" o:title=""/>
          </v:shape>
          <o:OLEObject Type="Embed" ProgID="Equation.DSMT4" ShapeID="_x0000_i1037" DrawAspect="Content" ObjectID="_1681763409" r:id="rId38"/>
        </w:object>
      </w:r>
    </w:p>
    <w:p w14:paraId="0231B9F0"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7411F3F5">
          <v:shape id="_x0000_i1038" type="#_x0000_t75" style="width:90pt;height:35.25pt" o:ole="">
            <v:imagedata r:id="rId39" o:title=""/>
          </v:shape>
          <o:OLEObject Type="Embed" ProgID="Equation.DSMT4" ShapeID="_x0000_i1038" DrawAspect="Content" ObjectID="_1681763410"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6FC9040C">
          <v:shape id="_x0000_i1039" type="#_x0000_t75" style="width:129.75pt;height:35.25pt" o:ole="">
            <v:imagedata r:id="rId27" o:title=""/>
          </v:shape>
          <o:OLEObject Type="Embed" ProgID="Equation.DSMT4" ShapeID="_x0000_i1039" DrawAspect="Content" ObjectID="_1681763411" r:id="rId41"/>
        </w:object>
      </w:r>
      <w:r w:rsidRPr="002907F6">
        <w:rPr>
          <w:rFonts w:ascii="Times New Roman" w:hAnsi="Times New Roman" w:cs="Times New Roman"/>
          <w:position w:val="-14"/>
          <w:szCs w:val="26"/>
        </w:rPr>
        <w:object w:dxaOrig="700" w:dyaOrig="380" w14:anchorId="0DAD3EEB">
          <v:shape id="_x0000_i1040" type="#_x0000_t75" style="width:35.25pt;height:18.75pt" o:ole="">
            <v:imagedata r:id="rId29" o:title=""/>
          </v:shape>
          <o:OLEObject Type="Embed" ProgID="Equation.DSMT4" ShapeID="_x0000_i1040" DrawAspect="Content" ObjectID="_1681763412" r:id="rId42"/>
        </w:object>
      </w:r>
    </w:p>
    <w:p w14:paraId="48B6CF8E"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4A5368E7">
          <v:shape id="_x0000_i1041" type="#_x0000_t75" style="width:41.25pt;height:15.75pt" o:ole="">
            <v:imagedata r:id="rId31" o:title=""/>
          </v:shape>
          <o:OLEObject Type="Embed" ProgID="Equation.DSMT4" ShapeID="_x0000_i1041" DrawAspect="Content" ObjectID="_1681763413" r:id="rId43"/>
        </w:object>
      </w:r>
      <w:r w:rsidRPr="002907F6">
        <w:rPr>
          <w:rFonts w:ascii="Times New Roman" w:hAnsi="Times New Roman" w:cs="Times New Roman"/>
          <w:szCs w:val="26"/>
        </w:rPr>
        <w:t>.</w:t>
      </w:r>
    </w:p>
    <w:p w14:paraId="28454A3D"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053DD3DD"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7CEC5436">
          <v:shape id="_x0000_i1042" type="#_x0000_t75" style="width:9pt;height:14.25pt" o:ole="">
            <v:imagedata r:id="rId44" o:title=""/>
          </v:shape>
          <o:OLEObject Type="Embed" ProgID="Equation.DSMT4" ShapeID="_x0000_i1042" DrawAspect="Content" ObjectID="_1681763414" r:id="rId45"/>
        </w:object>
      </w:r>
    </w:p>
    <w:p w14:paraId="2FF586A0"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16783D8">
          <v:shape id="_x0000_i1043" type="#_x0000_t75" style="width:177.75pt;height:69.75pt" o:ole="">
            <v:imagedata r:id="rId46" o:title=""/>
          </v:shape>
          <o:OLEObject Type="Embed" ProgID="Equation.DSMT4" ShapeID="_x0000_i1043" DrawAspect="Content" ObjectID="_1681763415" r:id="rId47"/>
        </w:object>
      </w:r>
    </w:p>
    <w:p w14:paraId="793A6A9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B39C26B">
          <v:shape id="_x0000_i1044" type="#_x0000_t75" style="width:9pt;height:14.25pt" o:ole="">
            <v:imagedata r:id="rId44" o:title=""/>
          </v:shape>
          <o:OLEObject Type="Embed" ProgID="Equation.DSMT4" ShapeID="_x0000_i1044" DrawAspect="Content" ObjectID="_1681763416" r:id="rId48"/>
        </w:object>
      </w:r>
    </w:p>
    <w:p w14:paraId="5117DAC0"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01E4719F">
          <v:shape id="_x0000_i1045" type="#_x0000_t75" style="width:95.25pt;height:18pt" o:ole="">
            <v:imagedata r:id="rId49" o:title=""/>
          </v:shape>
          <o:OLEObject Type="Embed" ProgID="Equation.DSMT4" ShapeID="_x0000_i1045" DrawAspect="Content" ObjectID="_1681763417" r:id="rId50"/>
        </w:object>
      </w:r>
      <w:r w:rsidRPr="002907F6">
        <w:rPr>
          <w:rFonts w:ascii="Times New Roman" w:hAnsi="Times New Roman" w:cs="Times New Roman"/>
          <w:szCs w:val="26"/>
        </w:rPr>
        <w:t xml:space="preserve"> được thay thế bởi hai ràng buộc: </w:t>
      </w:r>
    </w:p>
    <w:p w14:paraId="1B2FE513"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33E77FB5">
          <v:shape id="_x0000_i1046" type="#_x0000_t75" style="width:95.25pt;height:18pt" o:ole="">
            <v:imagedata r:id="rId51" o:title=""/>
          </v:shape>
          <o:OLEObject Type="Embed" ProgID="Equation.DSMT4" ShapeID="_x0000_i1046" DrawAspect="Content" ObjectID="_1681763418"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531B1D45">
          <v:shape id="_x0000_i1047" type="#_x0000_t75" style="width:134.25pt;height:18pt" o:ole="">
            <v:imagedata r:id="rId53" o:title=""/>
          </v:shape>
          <o:OLEObject Type="Embed" ProgID="Equation.DSMT4" ShapeID="_x0000_i1047" DrawAspect="Content" ObjectID="_1681763419" r:id="rId54"/>
        </w:object>
      </w:r>
      <w:r w:rsidRPr="002907F6">
        <w:rPr>
          <w:rFonts w:ascii="Times New Roman" w:hAnsi="Times New Roman" w:cs="Times New Roman"/>
          <w:szCs w:val="26"/>
        </w:rPr>
        <w:t xml:space="preserve"> làm cơ sở để giải bài toán sau này.</w:t>
      </w:r>
    </w:p>
    <w:p w14:paraId="1773BDE8" w14:textId="77777777" w:rsidR="006000B7" w:rsidRPr="002907F6" w:rsidRDefault="008A39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4E492301" w14:textId="77777777"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523EBABB">
          <v:shape id="_x0000_i1048" type="#_x0000_t75" style="width:51.75pt;height:15.75pt" o:ole="">
            <v:imagedata r:id="rId55" o:title=""/>
          </v:shape>
          <o:OLEObject Type="Embed" ProgID="Equation.DSMT4" ShapeID="_x0000_i1048" DrawAspect="Content" ObjectID="_1681763420"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CFB579E" w14:textId="77777777" w:rsidTr="00D3594B">
        <w:tc>
          <w:tcPr>
            <w:tcW w:w="2348" w:type="dxa"/>
          </w:tcPr>
          <w:p w14:paraId="66D0C044" w14:textId="77777777"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716CE7E9"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4B8E6988">
                <v:shape id="_x0000_i1049" type="#_x0000_t75" style="width:36pt;height:15.75pt" o:ole="">
                  <v:imagedata r:id="rId57" o:title=""/>
                </v:shape>
                <o:OLEObject Type="Embed" ProgID="Equation.DSMT4" ShapeID="_x0000_i1049" DrawAspect="Content" ObjectID="_1681763421" r:id="rId58"/>
              </w:object>
            </w:r>
          </w:p>
        </w:tc>
        <w:tc>
          <w:tcPr>
            <w:tcW w:w="2349" w:type="dxa"/>
          </w:tcPr>
          <w:p w14:paraId="7A09D578"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317358D4">
                <v:shape id="_x0000_i1050" type="#_x0000_t75" style="width:27pt;height:18pt" o:ole="">
                  <v:imagedata r:id="rId59" o:title=""/>
                </v:shape>
                <o:OLEObject Type="Embed" ProgID="Equation.DSMT4" ShapeID="_x0000_i1050" DrawAspect="Content" ObjectID="_1681763422" r:id="rId60"/>
              </w:object>
            </w:r>
          </w:p>
        </w:tc>
        <w:tc>
          <w:tcPr>
            <w:tcW w:w="2349" w:type="dxa"/>
          </w:tcPr>
          <w:p w14:paraId="664F584C"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5A7E11CE" w14:textId="77777777" w:rsidTr="00D3594B">
        <w:tc>
          <w:tcPr>
            <w:tcW w:w="2348" w:type="dxa"/>
          </w:tcPr>
          <w:p w14:paraId="215D137B"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AC10950"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31238F5D">
                <v:shape id="_x0000_i1051" type="#_x0000_t75" style="width:21pt;height:15.75pt" o:ole="">
                  <v:imagedata r:id="rId61" o:title=""/>
                </v:shape>
                <o:OLEObject Type="Embed" ProgID="Equation.DSMT4" ShapeID="_x0000_i1051" DrawAspect="Content" ObjectID="_1681763423" r:id="rId62"/>
              </w:object>
            </w:r>
          </w:p>
        </w:tc>
        <w:tc>
          <w:tcPr>
            <w:tcW w:w="2349" w:type="dxa"/>
          </w:tcPr>
          <w:p w14:paraId="2A8EFB4F"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4A4BD6D9"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6826EAF4" w14:textId="77777777" w:rsidTr="00D3594B">
        <w:tc>
          <w:tcPr>
            <w:tcW w:w="2348" w:type="dxa"/>
          </w:tcPr>
          <w:p w14:paraId="317DF6E9"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487611C6"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3C3FAE2A">
                <v:shape id="_x0000_i1052" type="#_x0000_t75" style="width:21pt;height:15.75pt" o:ole="">
                  <v:imagedata r:id="rId61" o:title=""/>
                </v:shape>
                <o:OLEObject Type="Embed" ProgID="Equation.DSMT4" ShapeID="_x0000_i1052" DrawAspect="Content" ObjectID="_1681763424" r:id="rId63"/>
              </w:object>
            </w:r>
          </w:p>
        </w:tc>
        <w:tc>
          <w:tcPr>
            <w:tcW w:w="2349" w:type="dxa"/>
          </w:tcPr>
          <w:p w14:paraId="7494BD8E"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938EE9E"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066B6D4F" w14:textId="77777777" w:rsidTr="00D3594B">
        <w:tc>
          <w:tcPr>
            <w:tcW w:w="2348" w:type="dxa"/>
          </w:tcPr>
          <w:p w14:paraId="38107E63"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BCD7D72"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720950C1">
                <v:shape id="_x0000_i1053" type="#_x0000_t75" style="width:21pt;height:15.75pt" o:ole="">
                  <v:imagedata r:id="rId61" o:title=""/>
                </v:shape>
                <o:OLEObject Type="Embed" ProgID="Equation.DSMT4" ShapeID="_x0000_i1053" DrawAspect="Content" ObjectID="_1681763425" r:id="rId64"/>
              </w:object>
            </w:r>
          </w:p>
        </w:tc>
        <w:tc>
          <w:tcPr>
            <w:tcW w:w="2349" w:type="dxa"/>
          </w:tcPr>
          <w:p w14:paraId="45526451"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04DF5278" w14:textId="77777777"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624D2D83" w14:textId="77777777" w:rsidR="008836C8" w:rsidRPr="002907F6" w:rsidRDefault="008836C8" w:rsidP="00445EA8">
      <w:pPr>
        <w:spacing w:line="312" w:lineRule="auto"/>
        <w:rPr>
          <w:rFonts w:ascii="Times New Roman" w:hAnsi="Times New Roman" w:cs="Times New Roman"/>
          <w:szCs w:val="26"/>
        </w:rPr>
      </w:pPr>
    </w:p>
    <w:p w14:paraId="45D7F52C" w14:textId="77777777" w:rsidR="00964153" w:rsidRDefault="00964153" w:rsidP="00445EA8">
      <w:pPr>
        <w:spacing w:line="312" w:lineRule="auto"/>
        <w:rPr>
          <w:rFonts w:ascii="Times New Roman" w:hAnsi="Times New Roman" w:cs="Times New Roman"/>
          <w:szCs w:val="26"/>
        </w:rPr>
      </w:pPr>
    </w:p>
    <w:p w14:paraId="08E5791F" w14:textId="77777777" w:rsidR="00964153" w:rsidRDefault="00964153" w:rsidP="00445EA8">
      <w:pPr>
        <w:spacing w:line="312" w:lineRule="auto"/>
        <w:rPr>
          <w:rFonts w:ascii="Times New Roman" w:hAnsi="Times New Roman" w:cs="Times New Roman"/>
          <w:szCs w:val="26"/>
        </w:rPr>
      </w:pPr>
    </w:p>
    <w:p w14:paraId="66644F75" w14:textId="77777777" w:rsidR="008836C8" w:rsidRPr="002907F6" w:rsidRDefault="008836C8" w:rsidP="00445EA8">
      <w:pPr>
        <w:spacing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31493A5C" w14:textId="77777777"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6150A2C0" w14:textId="77777777"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6A6BF199">
          <v:shape id="_x0000_i1054" type="#_x0000_t75" style="width:12pt;height:18pt" o:ole="">
            <v:imagedata r:id="rId65" o:title=""/>
          </v:shape>
          <o:OLEObject Type="Embed" ProgID="Equation.DSMT4" ShapeID="_x0000_i1054" DrawAspect="Content" ObjectID="_1681763426"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4A207397">
          <v:shape id="_x0000_i1055" type="#_x0000_t75" style="width:30pt;height:15.75pt" o:ole="">
            <v:imagedata r:id="rId67" o:title=""/>
          </v:shape>
          <o:OLEObject Type="Embed" ProgID="Equation.DSMT4" ShapeID="_x0000_i1055" DrawAspect="Content" ObjectID="_1681763427" r:id="rId68"/>
        </w:object>
      </w:r>
      <w:r w:rsidRPr="002907F6">
        <w:rPr>
          <w:rFonts w:ascii="Times New Roman" w:hAnsi="Times New Roman" w:cs="Times New Roman"/>
          <w:position w:val="-12"/>
          <w:szCs w:val="26"/>
        </w:rPr>
        <w:object w:dxaOrig="260" w:dyaOrig="360" w14:anchorId="59FF4F1B">
          <v:shape id="_x0000_i1056" type="#_x0000_t75" style="width:12.75pt;height:18pt" o:ole="">
            <v:imagedata r:id="rId69" o:title=""/>
          </v:shape>
          <o:OLEObject Type="Embed" ProgID="Equation.DSMT4" ShapeID="_x0000_i1056" DrawAspect="Content" ObjectID="_1681763428"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328AA430">
          <v:shape id="_x0000_i1057" type="#_x0000_t75" style="width:30pt;height:15.75pt" o:ole="">
            <v:imagedata r:id="rId71" o:title=""/>
          </v:shape>
          <o:OLEObject Type="Embed" ProgID="Equation.DSMT4" ShapeID="_x0000_i1057" DrawAspect="Content" ObjectID="_1681763429" r:id="rId72"/>
        </w:object>
      </w:r>
    </w:p>
    <w:p w14:paraId="6D809CF4" w14:textId="77777777"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0BC99610">
          <v:shape id="_x0000_i1058" type="#_x0000_t75" style="width:74.25pt;height:15.75pt" o:ole="">
            <v:imagedata r:id="rId73" o:title=""/>
          </v:shape>
          <o:OLEObject Type="Embed" ProgID="Equation.DSMT4" ShapeID="_x0000_i1058" DrawAspect="Content" ObjectID="_1681763430"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4F8EA85F">
          <v:shape id="_x0000_i1059" type="#_x0000_t75" style="width:110.25pt;height:18pt" o:ole="">
            <v:imagedata r:id="rId75" o:title=""/>
          </v:shape>
          <o:OLEObject Type="Embed" ProgID="Equation.DSMT4" ShapeID="_x0000_i1059" DrawAspect="Content" ObjectID="_1681763431" r:id="rId76"/>
        </w:object>
      </w:r>
      <w:r w:rsidRPr="002907F6">
        <w:rPr>
          <w:rFonts w:ascii="Times New Roman" w:hAnsi="Times New Roman" w:cs="Times New Roman"/>
          <w:szCs w:val="26"/>
        </w:rPr>
        <w:t>.</w:t>
      </w:r>
    </w:p>
    <w:p w14:paraId="7A122A7B" w14:textId="77777777"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25F4BBFA" w14:textId="77777777"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38DC3312" w14:textId="77777777"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72A01DCA" w14:textId="77777777"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03A3CFF0" w14:textId="77777777"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2EDE2612">
          <v:shape id="_x0000_i1060" type="#_x0000_t75" style="width:53.25pt;height:18pt" o:ole="">
            <v:imagedata r:id="rId77" o:title=""/>
          </v:shape>
          <o:OLEObject Type="Embed" ProgID="Equation.DSMT4" ShapeID="_x0000_i1060" DrawAspect="Content" ObjectID="_1681763432"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1B67470D">
          <v:shape id="_x0000_i1061" type="#_x0000_t75" style="width:75.75pt;height:18pt" o:ole="">
            <v:imagedata r:id="rId79" o:title=""/>
          </v:shape>
          <o:OLEObject Type="Embed" ProgID="Equation.DSMT4" ShapeID="_x0000_i1061" DrawAspect="Content" ObjectID="_1681763433" r:id="rId80"/>
        </w:object>
      </w:r>
      <w:r w:rsidRPr="002907F6">
        <w:rPr>
          <w:rFonts w:ascii="Times New Roman" w:hAnsi="Times New Roman" w:cs="Times New Roman"/>
          <w:szCs w:val="26"/>
        </w:rPr>
        <w:t>;</w:t>
      </w:r>
    </w:p>
    <w:p w14:paraId="3E6CDFE9" w14:textId="77777777"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71D6D08C" w14:textId="77777777"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41D6E46">
          <v:shape id="_x0000_i1062" type="#_x0000_t75" style="width:201pt;height:18pt" o:ole="">
            <v:imagedata r:id="rId81" o:title=""/>
          </v:shape>
          <o:OLEObject Type="Embed" ProgID="Equation.DSMT4" ShapeID="_x0000_i1062" DrawAspect="Content" ObjectID="_1681763434" r:id="rId82"/>
        </w:object>
      </w:r>
      <w:r w:rsidRPr="002907F6">
        <w:rPr>
          <w:rFonts w:ascii="Times New Roman" w:hAnsi="Times New Roman" w:cs="Times New Roman"/>
          <w:szCs w:val="26"/>
        </w:rPr>
        <w:t>; kết quả:</w:t>
      </w:r>
      <w:r w:rsidR="00EA1215" w:rsidRPr="002907F6">
        <w:rPr>
          <w:rFonts w:ascii="Times New Roman" w:hAnsi="Times New Roman" w:cs="Times New Roman"/>
          <w:position w:val="-12"/>
          <w:szCs w:val="26"/>
        </w:rPr>
        <w:object w:dxaOrig="2740" w:dyaOrig="360" w14:anchorId="581C683E">
          <v:shape id="_x0000_i1063" type="#_x0000_t75" style="width:137.25pt;height:18pt" o:ole="">
            <v:imagedata r:id="rId83" o:title=""/>
          </v:shape>
          <o:OLEObject Type="Embed" ProgID="Equation.DSMT4" ShapeID="_x0000_i1063" DrawAspect="Content" ObjectID="_1681763435" r:id="rId84"/>
        </w:object>
      </w:r>
    </w:p>
    <w:p w14:paraId="590B8212" w14:textId="77777777"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72BCED69" w14:textId="77777777" w:rsidTr="00084386">
        <w:trPr>
          <w:trHeight w:val="544"/>
        </w:trPr>
        <w:tc>
          <w:tcPr>
            <w:tcW w:w="805" w:type="dxa"/>
            <w:vAlign w:val="center"/>
          </w:tcPr>
          <w:p w14:paraId="2989C614"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580C96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58BC4478"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99BA2AF"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4D7F32E">
                <v:shape id="_x0000_i1064" type="#_x0000_t75" style="width:65.25pt;height:30.75pt" o:ole="">
                  <v:imagedata r:id="rId85" o:title=""/>
                </v:shape>
                <o:OLEObject Type="Embed" ProgID="Equation.DSMT4" ShapeID="_x0000_i1064" DrawAspect="Content" ObjectID="_1681763436" r:id="rId86"/>
              </w:object>
            </w:r>
          </w:p>
        </w:tc>
      </w:tr>
      <w:tr w:rsidR="00084386" w:rsidRPr="002907F6" w14:paraId="2342388C" w14:textId="77777777" w:rsidTr="00084386">
        <w:trPr>
          <w:trHeight w:val="652"/>
        </w:trPr>
        <w:tc>
          <w:tcPr>
            <w:tcW w:w="805" w:type="dxa"/>
            <w:vAlign w:val="center"/>
          </w:tcPr>
          <w:p w14:paraId="54ECCD2E"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1B883741"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7B9911AF">
                <v:shape id="_x0000_i1065" type="#_x0000_t75" style="width:62.25pt;height:30.75pt" o:ole="">
                  <v:imagedata r:id="rId87" o:title=""/>
                </v:shape>
                <o:OLEObject Type="Embed" ProgID="Equation.DSMT4" ShapeID="_x0000_i1065" DrawAspect="Content" ObjectID="_1681763437"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3A486EF2">
                <v:shape id="_x0000_i1066" type="#_x0000_t75" style="width:98.25pt;height:18pt" o:ole="">
                  <v:imagedata r:id="rId89" o:title=""/>
                </v:shape>
                <o:OLEObject Type="Embed" ProgID="Equation.DSMT4" ShapeID="_x0000_i1066" DrawAspect="Content" ObjectID="_1681763438" r:id="rId90"/>
              </w:object>
            </w:r>
            <w:r w:rsidRPr="002907F6">
              <w:rPr>
                <w:rFonts w:ascii="Times New Roman" w:hAnsi="Times New Roman" w:cs="Times New Roman"/>
                <w:szCs w:val="26"/>
              </w:rPr>
              <w:t>)</w:t>
            </w:r>
          </w:p>
        </w:tc>
        <w:tc>
          <w:tcPr>
            <w:tcW w:w="720" w:type="dxa"/>
            <w:vAlign w:val="center"/>
          </w:tcPr>
          <w:p w14:paraId="53BC6E69"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7EE49C04"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2F2614E9" w14:textId="77777777" w:rsidTr="00084386">
        <w:tc>
          <w:tcPr>
            <w:tcW w:w="805" w:type="dxa"/>
            <w:vAlign w:val="center"/>
          </w:tcPr>
          <w:p w14:paraId="3E800656"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507FE2EA"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55310465"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54828B47" w14:textId="77777777"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07D503DF">
                <v:shape id="_x0000_i1067" type="#_x0000_t75" style="width:65.25pt;height:30.75pt" o:ole="">
                  <v:imagedata r:id="rId91" o:title=""/>
                </v:shape>
                <o:OLEObject Type="Embed" ProgID="Equation.DSMT4" ShapeID="_x0000_i1067" DrawAspect="Content" ObjectID="_1681763439" r:id="rId92"/>
              </w:object>
            </w:r>
          </w:p>
        </w:tc>
      </w:tr>
    </w:tbl>
    <w:p w14:paraId="62FCFA9F" w14:textId="77777777" w:rsidR="00CD4A8D" w:rsidRPr="002907F6" w:rsidRDefault="00084386"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E2786A5" w14:textId="77777777"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12024035">
          <v:shape id="_x0000_i1068" type="#_x0000_t75" style="width:39pt;height:18pt" o:ole="">
            <v:imagedata r:id="rId93" o:title=""/>
          </v:shape>
          <o:OLEObject Type="Embed" ProgID="Equation.DSMT4" ShapeID="_x0000_i1068" DrawAspect="Content" ObjectID="_1681763440"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7B65DB96">
          <v:shape id="_x0000_i1069" type="#_x0000_t75" style="width:33.75pt;height:18pt" o:ole="">
            <v:imagedata r:id="rId95" o:title=""/>
          </v:shape>
          <o:OLEObject Type="Embed" ProgID="Equation.DSMT4" ShapeID="_x0000_i1069" DrawAspect="Content" ObjectID="_1681763441"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222129AC" w14:textId="77777777" w:rsidTr="007A75D1">
        <w:tc>
          <w:tcPr>
            <w:tcW w:w="810" w:type="dxa"/>
            <w:vAlign w:val="center"/>
          </w:tcPr>
          <w:p w14:paraId="6D653C75" w14:textId="77777777"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5FCD5082" w14:textId="77777777"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0DA5FB63">
                <v:shape id="_x0000_i1070" type="#_x0000_t75" style="width:65.25pt;height:18pt" o:ole="">
                  <v:imagedata r:id="rId97" o:title=""/>
                </v:shape>
                <o:OLEObject Type="Embed" ProgID="Equation.DSMT4" ShapeID="_x0000_i1070" DrawAspect="Content" ObjectID="_1681763442" r:id="rId98"/>
              </w:object>
            </w:r>
          </w:p>
        </w:tc>
        <w:tc>
          <w:tcPr>
            <w:tcW w:w="720" w:type="dxa"/>
            <w:vAlign w:val="center"/>
          </w:tcPr>
          <w:p w14:paraId="62967CBE" w14:textId="77777777"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23C65FB" w14:textId="77777777"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33A9BC0A">
                <v:shape id="_x0000_i1071" type="#_x0000_t75" style="width:66pt;height:18pt" o:ole="">
                  <v:imagedata r:id="rId99" o:title=""/>
                </v:shape>
                <o:OLEObject Type="Embed" ProgID="Equation.DSMT4" ShapeID="_x0000_i1071" DrawAspect="Content" ObjectID="_1681763443" r:id="rId100"/>
              </w:object>
            </w:r>
          </w:p>
        </w:tc>
      </w:tr>
      <w:tr w:rsidR="00BF2B5E" w:rsidRPr="002907F6" w14:paraId="3096948B" w14:textId="77777777" w:rsidTr="007A75D1">
        <w:tc>
          <w:tcPr>
            <w:tcW w:w="810" w:type="dxa"/>
            <w:vAlign w:val="center"/>
          </w:tcPr>
          <w:p w14:paraId="6D487D01" w14:textId="77777777"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10F0812F" w14:textId="77777777"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119F9285">
                <v:shape id="_x0000_i1072" type="#_x0000_t75" style="width:65.25pt;height:18pt" o:ole="">
                  <v:imagedata r:id="rId101" o:title=""/>
                </v:shape>
                <o:OLEObject Type="Embed" ProgID="Equation.DSMT4" ShapeID="_x0000_i1072" DrawAspect="Content" ObjectID="_1681763444" r:id="rId102"/>
              </w:object>
            </w:r>
          </w:p>
        </w:tc>
        <w:tc>
          <w:tcPr>
            <w:tcW w:w="720" w:type="dxa"/>
            <w:vAlign w:val="center"/>
          </w:tcPr>
          <w:p w14:paraId="75989840" w14:textId="77777777"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7A15C795" w14:textId="77777777"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31C4A559">
                <v:shape id="_x0000_i1073" type="#_x0000_t75" style="width:95.25pt;height:18pt" o:ole="">
                  <v:imagedata r:id="rId103" o:title=""/>
                </v:shape>
                <o:OLEObject Type="Embed" ProgID="Equation.DSMT4" ShapeID="_x0000_i1073" DrawAspect="Content" ObjectID="_1681763445" r:id="rId104"/>
              </w:object>
            </w:r>
          </w:p>
        </w:tc>
      </w:tr>
    </w:tbl>
    <w:p w14:paraId="1BCD6440" w14:textId="77777777" w:rsidR="000A1B34" w:rsidRPr="002907F6" w:rsidRDefault="000A1B34" w:rsidP="00445EA8">
      <w:pPr>
        <w:spacing w:line="312" w:lineRule="auto"/>
        <w:jc w:val="both"/>
        <w:rPr>
          <w:rFonts w:ascii="Times New Roman" w:hAnsi="Times New Roman" w:cs="Times New Roman"/>
          <w:szCs w:val="26"/>
        </w:rPr>
      </w:pPr>
    </w:p>
    <w:p w14:paraId="318BB73A"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6008278A">
          <v:shape id="_x0000_i1074" type="#_x0000_t75" style="width:95.25pt;height:18pt" o:ole="">
            <v:imagedata r:id="rId105" o:title=""/>
          </v:shape>
          <o:OLEObject Type="Embed" ProgID="Equation.DSMT4" ShapeID="_x0000_i1074" DrawAspect="Content" ObjectID="_1681763446"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33E1BBAA">
          <v:shape id="_x0000_i1075" type="#_x0000_t75" style="width:56.25pt;height:15.75pt" o:ole="">
            <v:imagedata r:id="rId107" o:title=""/>
          </v:shape>
          <o:OLEObject Type="Embed" ProgID="Equation.DSMT4" ShapeID="_x0000_i1075" DrawAspect="Content" ObjectID="_1681763447"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E93D20">
          <v:shape id="_x0000_i1076" type="#_x0000_t75" style="width:9.75pt;height:9.75pt" o:ole="">
            <v:imagedata r:id="rId109" o:title=""/>
          </v:shape>
          <o:OLEObject Type="Embed" ProgID="Equation.DSMT4" ShapeID="_x0000_i1076" DrawAspect="Content" ObjectID="_1681763448"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FDAE2B3">
          <v:shape id="_x0000_i1077" type="#_x0000_t75" style="width:54pt;height:18pt" o:ole="">
            <v:imagedata r:id="rId111" o:title=""/>
          </v:shape>
          <o:OLEObject Type="Embed" ProgID="Equation.DSMT4" ShapeID="_x0000_i1077" DrawAspect="Content" ObjectID="_1681763449"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5B379A0F">
          <v:shape id="_x0000_i1078" type="#_x0000_t75" style="width:54pt;height:18pt" o:ole="">
            <v:imagedata r:id="rId113" o:title=""/>
          </v:shape>
          <o:OLEObject Type="Embed" ProgID="Equation.DSMT4" ShapeID="_x0000_i1078" DrawAspect="Content" ObjectID="_1681763450"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7F1E11A7">
          <v:shape id="_x0000_i1079" type="#_x0000_t75" style="width:38.25pt;height:15.75pt" o:ole="">
            <v:imagedata r:id="rId115" o:title=""/>
          </v:shape>
          <o:OLEObject Type="Embed" ProgID="Equation.DSMT4" ShapeID="_x0000_i1079" DrawAspect="Content" ObjectID="_1681763451" r:id="rId116"/>
        </w:object>
      </w:r>
      <w:r w:rsidRPr="002907F6">
        <w:rPr>
          <w:rFonts w:ascii="Times New Roman" w:hAnsi="Times New Roman" w:cs="Times New Roman"/>
          <w:szCs w:val="26"/>
        </w:rPr>
        <w:t>được thực hiện bởi Mathematica.Theo [3], trong Mathematica, lệnh thực hiện bài toán này là:</w:t>
      </w:r>
      <w:r w:rsidR="00A2786A" w:rsidRPr="002907F6">
        <w:rPr>
          <w:rFonts w:ascii="Times New Roman" w:hAnsi="Times New Roman" w:cs="Times New Roman"/>
          <w:position w:val="-14"/>
          <w:szCs w:val="26"/>
        </w:rPr>
        <w:object w:dxaOrig="3580" w:dyaOrig="400" w14:anchorId="3F983C90">
          <v:shape id="_x0000_i1080" type="#_x0000_t75" style="width:179.25pt;height:20.25pt" o:ole="">
            <v:imagedata r:id="rId117" o:title=""/>
          </v:shape>
          <o:OLEObject Type="Embed" ProgID="Equation.DSMT4" ShapeID="_x0000_i1080" DrawAspect="Content" ObjectID="_1681763452" r:id="rId118"/>
        </w:object>
      </w:r>
    </w:p>
    <w:p w14:paraId="58010CF4"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4E5834C2">
          <v:shape id="_x0000_i1081" type="#_x0000_t75" style="width:27pt;height:18pt" o:ole="">
            <v:imagedata r:id="rId119" o:title=""/>
          </v:shape>
          <o:OLEObject Type="Embed" ProgID="Equation.DSMT4" ShapeID="_x0000_i1081" DrawAspect="Content" ObjectID="_1681763453"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28ECC527">
          <v:shape id="_x0000_i1082" type="#_x0000_t75" style="width:114pt;height:20.25pt" o:ole="">
            <v:imagedata r:id="rId121" o:title=""/>
          </v:shape>
          <o:OLEObject Type="Embed" ProgID="Equation.DSMT4" ShapeID="_x0000_i1082" DrawAspect="Content" ObjectID="_1681763454" r:id="rId122"/>
        </w:object>
      </w:r>
      <w:r w:rsidRPr="002907F6">
        <w:rPr>
          <w:rFonts w:ascii="Times New Roman" w:hAnsi="Times New Roman" w:cs="Times New Roman"/>
          <w:szCs w:val="26"/>
        </w:rPr>
        <w:t>với ràng buộc:</w:t>
      </w:r>
    </w:p>
    <w:p w14:paraId="3B5AC129"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1E54385F">
          <v:shape id="_x0000_i1083" type="#_x0000_t75" style="width:165.75pt;height:18pt" o:ole="">
            <v:imagedata r:id="rId123" o:title=""/>
          </v:shape>
          <o:OLEObject Type="Embed" ProgID="Equation.DSMT4" ShapeID="_x0000_i1083" DrawAspect="Content" ObjectID="_1681763455" r:id="rId124"/>
        </w:object>
      </w:r>
      <w:r w:rsidRPr="002907F6">
        <w:rPr>
          <w:rFonts w:ascii="Times New Roman" w:hAnsi="Times New Roman" w:cs="Times New Roman"/>
          <w:szCs w:val="26"/>
        </w:rPr>
        <w:t xml:space="preserve"> Chương trình Mathematica như sau:</w:t>
      </w:r>
    </w:p>
    <w:p w14:paraId="23B1178A" w14:textId="77777777"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2"/>
          <w:szCs w:val="26"/>
        </w:rPr>
        <w:object w:dxaOrig="4140" w:dyaOrig="1560" w14:anchorId="200347C4">
          <v:shape id="_x0000_i1084" type="#_x0000_t75" style="width:207pt;height:78pt" o:ole="">
            <v:imagedata r:id="rId125" o:title=""/>
          </v:shape>
          <o:OLEObject Type="Embed" ProgID="Equation.DSMT4" ShapeID="_x0000_i1084" DrawAspect="Content" ObjectID="_1681763456" r:id="rId126"/>
        </w:object>
      </w:r>
    </w:p>
    <w:p w14:paraId="5BE0D436" w14:textId="77777777"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38E4E6F9">
          <v:shape id="_x0000_i1085" type="#_x0000_t75" style="width:137.25pt;height:18pt" o:ole="">
            <v:imagedata r:id="rId127" o:title=""/>
          </v:shape>
          <o:OLEObject Type="Embed" ProgID="Equation.DSMT4" ShapeID="_x0000_i1085" DrawAspect="Content" ObjectID="_1681763457"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407D9DD9">
          <v:shape id="_x0000_i1086" type="#_x0000_t75" style="width:63.75pt;height:18pt" o:ole="">
            <v:imagedata r:id="rId129" o:title=""/>
          </v:shape>
          <o:OLEObject Type="Embed" ProgID="Equation.DSMT4" ShapeID="_x0000_i1086" DrawAspect="Content" ObjectID="_1681763458"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2E1D5AEF">
          <v:shape id="_x0000_i1087" type="#_x0000_t75" style="width:21.75pt;height:18pt" o:ole="">
            <v:imagedata r:id="rId131" o:title=""/>
          </v:shape>
          <o:OLEObject Type="Embed" ProgID="Equation.DSMT4" ShapeID="_x0000_i1087" DrawAspect="Content" ObjectID="_1681763459"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37365924">
          <v:shape id="_x0000_i1088" type="#_x0000_t75" style="width:47.25pt;height:18pt" o:ole="">
            <v:imagedata r:id="rId133" o:title=""/>
          </v:shape>
          <o:OLEObject Type="Embed" ProgID="Equation.DSMT4" ShapeID="_x0000_i1088" DrawAspect="Content" ObjectID="_1681763460" r:id="rId134"/>
        </w:object>
      </w:r>
    </w:p>
    <w:p w14:paraId="5B39F59B"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59901AEA"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08657A86" w14:textId="77777777"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3B069D82">
          <v:shape id="_x0000_i1089" type="#_x0000_t75" style="width:12pt;height:18pt" o:ole="">
            <v:imagedata r:id="rId135" o:title=""/>
          </v:shape>
          <o:OLEObject Type="Embed" ProgID="Equation.DSMT4" ShapeID="_x0000_i1089" DrawAspect="Content" ObjectID="_1681763461" r:id="rId136"/>
        </w:object>
      </w:r>
      <w:r w:rsidRPr="002907F6">
        <w:rPr>
          <w:rFonts w:ascii="Times New Roman" w:hAnsi="Times New Roman" w:cs="Times New Roman"/>
          <w:szCs w:val="26"/>
        </w:rPr>
        <w:t>TSNL cắt ra 03 thanh 3,5m</w:t>
      </w:r>
    </w:p>
    <w:p w14:paraId="381A0F4B" w14:textId="77777777"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07D55F7E">
          <v:shape id="_x0000_i1090" type="#_x0000_t75" style="width:12.75pt;height:18pt" o:ole="">
            <v:imagedata r:id="rId137" o:title=""/>
          </v:shape>
          <o:OLEObject Type="Embed" ProgID="Equation.DSMT4" ShapeID="_x0000_i1090" DrawAspect="Content" ObjectID="_1681763462" r:id="rId138"/>
        </w:object>
      </w:r>
      <w:r w:rsidR="000E5233" w:rsidRPr="002907F6">
        <w:rPr>
          <w:rFonts w:ascii="Times New Roman" w:hAnsi="Times New Roman" w:cs="Times New Roman"/>
          <w:szCs w:val="26"/>
        </w:rPr>
        <w:t xml:space="preserve">TSNL cắt ra 05 thanh 2,3m </w:t>
      </w:r>
    </w:p>
    <w:p w14:paraId="5AC974F4" w14:textId="77777777"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FBD2165">
          <v:shape id="_x0000_i1091" type="#_x0000_t75" style="width:12.75pt;height:18pt" o:ole="">
            <v:imagedata r:id="rId139" o:title=""/>
          </v:shape>
          <o:OLEObject Type="Embed" ProgID="Equation.DSMT4" ShapeID="_x0000_i1091" DrawAspect="Content" ObjectID="_1681763463" r:id="rId140"/>
        </w:object>
      </w:r>
      <w:r w:rsidR="000E5233" w:rsidRPr="002907F6">
        <w:rPr>
          <w:rFonts w:ascii="Times New Roman" w:hAnsi="Times New Roman" w:cs="Times New Roman"/>
          <w:szCs w:val="26"/>
        </w:rPr>
        <w:t xml:space="preserve">TSNL cắt ra 1 thanh 4,5 và 1 thanh 2,3m </w:t>
      </w:r>
    </w:p>
    <w:p w14:paraId="7D98A421" w14:textId="77777777"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5B6D125">
          <v:shape id="_x0000_i1092" type="#_x0000_t75" style="width:12.75pt;height:18pt" o:ole="">
            <v:imagedata r:id="rId141" o:title=""/>
          </v:shape>
          <o:OLEObject Type="Embed" ProgID="Equation.DSMT4" ShapeID="_x0000_i1092" DrawAspect="Content" ObjectID="_1681763464" r:id="rId142"/>
        </w:object>
      </w:r>
      <w:r w:rsidR="000E5233" w:rsidRPr="002907F6">
        <w:rPr>
          <w:rFonts w:ascii="Times New Roman" w:hAnsi="Times New Roman" w:cs="Times New Roman"/>
          <w:szCs w:val="26"/>
        </w:rPr>
        <w:t xml:space="preserve">TSNL cắt ra 2 thanh 4,5 và 1 thanh 2,3m </w:t>
      </w:r>
    </w:p>
    <w:p w14:paraId="63DD90FA" w14:textId="77777777"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41824DC9">
          <v:shape id="_x0000_i1093" type="#_x0000_t75" style="width:12.75pt;height:18pt" o:ole="">
            <v:imagedata r:id="rId143" o:title=""/>
          </v:shape>
          <o:OLEObject Type="Embed" ProgID="Equation.DSMT4" ShapeID="_x0000_i1093" DrawAspect="Content" ObjectID="_1681763465" r:id="rId144"/>
        </w:object>
      </w:r>
      <w:r w:rsidR="000E5233" w:rsidRPr="002907F6">
        <w:rPr>
          <w:rFonts w:ascii="Times New Roman" w:hAnsi="Times New Roman" w:cs="Times New Roman"/>
          <w:szCs w:val="26"/>
        </w:rPr>
        <w:t xml:space="preserve">TSNL cắt ra 2 thanh 3,5 và 2 thanh 2,3m </w:t>
      </w:r>
    </w:p>
    <w:p w14:paraId="460FC4ED" w14:textId="77777777"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EEEED97">
          <v:shape id="_x0000_i1094" type="#_x0000_t75" style="width:12.75pt;height:18pt" o:ole="">
            <v:imagedata r:id="rId145" o:title=""/>
          </v:shape>
          <o:OLEObject Type="Embed" ProgID="Equation.DSMT4" ShapeID="_x0000_i1094" DrawAspect="Content" ObjectID="_1681763466"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66028678" w14:textId="77777777"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6F1D7DF6">
          <v:shape id="_x0000_i1095" type="#_x0000_t75" style="width:15pt;height:12pt" o:ole="">
            <v:imagedata r:id="rId147" o:title=""/>
          </v:shape>
          <o:OLEObject Type="Embed" ProgID="Equation.DSMT4" ShapeID="_x0000_i1095" DrawAspect="Content" ObjectID="_1681763467"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59764AD7">
          <v:shape id="_x0000_i1096" type="#_x0000_t75" style="width:147.75pt;height:56.25pt" o:ole="">
            <v:imagedata r:id="rId149" o:title=""/>
          </v:shape>
          <o:OLEObject Type="Embed" ProgID="Equation.DSMT4" ShapeID="_x0000_i1096" DrawAspect="Content" ObjectID="_1681763468" r:id="rId150"/>
        </w:object>
      </w:r>
    </w:p>
    <w:p w14:paraId="09EDA9A6" w14:textId="77777777"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7D920909" w14:textId="77777777"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2A21F957">
          <v:shape id="_x0000_i1097" type="#_x0000_t75" style="width:149.25pt;height:111.75pt" o:ole="">
            <v:imagedata r:id="rId151" o:title=""/>
          </v:shape>
          <o:OLEObject Type="Embed" ProgID="Equation.DSMT4" ShapeID="_x0000_i1097" DrawAspect="Content" ObjectID="_1681763469" r:id="rId152"/>
        </w:object>
      </w:r>
    </w:p>
    <w:p w14:paraId="6671A643" w14:textId="7777777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31044C41" w14:textId="77777777"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74675346">
          <v:shape id="_x0000_i1098" type="#_x0000_t75" style="width:141.75pt;height:20.25pt" o:ole="">
            <v:imagedata r:id="rId153" o:title=""/>
          </v:shape>
          <o:OLEObject Type="Embed" ProgID="Equation.DSMT4" ShapeID="_x0000_i1098" DrawAspect="Content" ObjectID="_1681763470" r:id="rId154"/>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3AF28803">
          <v:shape id="_x0000_i1099" type="#_x0000_t75" style="width:9.75pt;height:11.25pt" o:ole="">
            <v:imagedata r:id="rId155" o:title=""/>
          </v:shape>
          <o:OLEObject Type="Embed" ProgID="Equation.DSMT4" ShapeID="_x0000_i1099" DrawAspect="Content" ObjectID="_1681763471" r:id="rId156"/>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05589E01">
          <v:shape id="_x0000_i1100" type="#_x0000_t75" style="width:35.25pt;height:11.25pt" o:ole="">
            <v:imagedata r:id="rId157" o:title=""/>
          </v:shape>
          <o:OLEObject Type="Embed" ProgID="Equation.DSMT4" ShapeID="_x0000_i1100" DrawAspect="Content" ObjectID="_1681763472" r:id="rId158"/>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33B247B5">
          <v:shape id="_x0000_i1101" type="#_x0000_t75" style="width:69pt;height:15.75pt" o:ole="">
            <v:imagedata r:id="rId159" o:title=""/>
          </v:shape>
          <o:OLEObject Type="Embed" ProgID="Equation.DSMT4" ShapeID="_x0000_i1101" DrawAspect="Content" ObjectID="_1681763473" r:id="rId160"/>
        </w:object>
      </w:r>
      <w:r w:rsidRPr="002907F6">
        <w:rPr>
          <w:rFonts w:ascii="Times New Roman" w:hAnsi="Times New Roman" w:cs="Times New Roman"/>
          <w:szCs w:val="26"/>
        </w:rPr>
        <w:t>)</w:t>
      </w:r>
    </w:p>
    <w:p w14:paraId="0CEE3361" w14:textId="77777777"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2935DAF2" w14:textId="77777777"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5975BF32">
          <v:shape id="_x0000_i1102" type="#_x0000_t75" style="width:212.25pt;height:108pt" o:ole="">
            <v:imagedata r:id="rId161" o:title=""/>
          </v:shape>
          <o:OLEObject Type="Embed" ProgID="Equation.DSMT4" ShapeID="_x0000_i1102" DrawAspect="Content" ObjectID="_1681763474" r:id="rId162"/>
        </w:object>
      </w:r>
    </w:p>
    <w:p w14:paraId="121D2D10" w14:textId="77777777" w:rsidR="00700F5F" w:rsidRPr="002907F6" w:rsidRDefault="00700F5F" w:rsidP="00445EA8">
      <w:pPr>
        <w:pStyle w:val="ListParagraph"/>
        <w:spacing w:line="312" w:lineRule="auto"/>
        <w:jc w:val="both"/>
        <w:rPr>
          <w:rFonts w:ascii="Times New Roman" w:hAnsi="Times New Roman" w:cs="Times New Roman"/>
          <w:szCs w:val="26"/>
        </w:rPr>
      </w:pPr>
    </w:p>
    <w:p w14:paraId="04568CAB" w14:textId="77777777"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1534D634">
          <v:shape id="_x0000_i1103" type="#_x0000_t75" style="width:117pt;height:15.75pt" o:ole="">
            <v:imagedata r:id="rId163" o:title=""/>
          </v:shape>
          <o:OLEObject Type="Embed" ProgID="Equation.DSMT4" ShapeID="_x0000_i1103" DrawAspect="Content" ObjectID="_1681763475" r:id="rId164"/>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075F2509" w14:textId="77777777" w:rsidR="000905D6" w:rsidRPr="002907F6" w:rsidRDefault="000905D6" w:rsidP="00445EA8">
      <w:pPr>
        <w:pStyle w:val="ListParagraph"/>
        <w:spacing w:line="312" w:lineRule="auto"/>
        <w:jc w:val="both"/>
        <w:rPr>
          <w:rFonts w:ascii="Times New Roman" w:hAnsi="Times New Roman" w:cs="Times New Roman"/>
          <w:szCs w:val="26"/>
        </w:rPr>
      </w:pPr>
    </w:p>
    <w:p w14:paraId="681C847D"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29138E6C"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270A5817">
          <v:shape id="_x0000_i1104" type="#_x0000_t75" style="width:105.75pt;height:53.25pt" o:ole="">
            <v:imagedata r:id="rId165" o:title=""/>
          </v:shape>
          <o:OLEObject Type="Embed" ProgID="Equation.DSMT4" ShapeID="_x0000_i1104" DrawAspect="Content" ObjectID="_1681763476" r:id="rId166"/>
        </w:object>
      </w:r>
      <w:r w:rsidRPr="002907F6">
        <w:rPr>
          <w:rFonts w:ascii="Times New Roman" w:hAnsi="Times New Roman" w:cs="Times New Roman"/>
          <w:szCs w:val="26"/>
        </w:rPr>
        <w:t>ở đây:</w:t>
      </w:r>
    </w:p>
    <w:p w14:paraId="6E4B84FF"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52E243F8">
          <v:shape id="_x0000_i1105" type="#_x0000_t75" style="width:12pt;height:14.25pt" o:ole="">
            <v:imagedata r:id="rId167" o:title=""/>
          </v:shape>
          <o:OLEObject Type="Embed" ProgID="Equation.DSMT4" ShapeID="_x0000_i1105" DrawAspect="Content" ObjectID="_1681763477" r:id="rId168"/>
        </w:object>
      </w:r>
      <w:r w:rsidRPr="002907F6">
        <w:rPr>
          <w:rFonts w:ascii="Times New Roman" w:hAnsi="Times New Roman" w:cs="Times New Roman"/>
          <w:szCs w:val="26"/>
        </w:rPr>
        <w:t>Chiều dài một sản phẩm của loại;</w:t>
      </w:r>
    </w:p>
    <w:p w14:paraId="623A1A94"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4D566439">
          <v:shape id="_x0000_i1106" type="#_x0000_t75" style="width:14.25pt;height:11.25pt" o:ole="">
            <v:imagedata r:id="rId169" o:title=""/>
          </v:shape>
          <o:OLEObject Type="Embed" ProgID="Equation.DSMT4" ShapeID="_x0000_i1106" DrawAspect="Content" ObjectID="_1681763478" r:id="rId170"/>
        </w:object>
      </w:r>
      <w:r w:rsidRPr="002907F6">
        <w:rPr>
          <w:rFonts w:ascii="Times New Roman" w:hAnsi="Times New Roman" w:cs="Times New Roman"/>
          <w:szCs w:val="26"/>
        </w:rPr>
        <w:t>Số sản phẩm của loại;</w:t>
      </w:r>
    </w:p>
    <w:p w14:paraId="6A1A87FD"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064FC477">
          <v:shape id="_x0000_i1107" type="#_x0000_t75" style="width:30pt;height:20.25pt" o:ole="">
            <v:imagedata r:id="rId171" o:title=""/>
          </v:shape>
          <o:OLEObject Type="Embed" ProgID="Equation.DSMT4" ShapeID="_x0000_i1107" DrawAspect="Content" ObjectID="_1681763479" r:id="rId172"/>
        </w:object>
      </w:r>
      <w:r w:rsidRPr="002907F6">
        <w:rPr>
          <w:rFonts w:ascii="Times New Roman" w:hAnsi="Times New Roman" w:cs="Times New Roman"/>
          <w:szCs w:val="26"/>
        </w:rPr>
        <w:t>tổng chiều dài(m).</w:t>
      </w:r>
    </w:p>
    <w:p w14:paraId="16DFE827" w14:textId="77777777"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26D9E195" w14:textId="77777777"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3D30AFF8">
          <v:shape id="_x0000_i1108" type="#_x0000_t75" style="width:264.75pt;height:86.25pt" o:ole="">
            <v:imagedata r:id="rId173" o:title=""/>
          </v:shape>
          <o:OLEObject Type="Embed" ProgID="Equation.DSMT4" ShapeID="_x0000_i1108" DrawAspect="Content" ObjectID="_1681763480" r:id="rId174"/>
        </w:object>
      </w:r>
    </w:p>
    <w:p w14:paraId="0FAFDA90" w14:textId="77777777"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0FDB936A">
          <v:shape id="_x0000_i1109" type="#_x0000_t75" style="width:15pt;height:12pt" o:ole="">
            <v:imagedata r:id="rId175" o:title=""/>
          </v:shape>
          <o:OLEObject Type="Embed" ProgID="Equation.DSMT4" ShapeID="_x0000_i1109" DrawAspect="Content" ObjectID="_1681763481" r:id="rId176"/>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75B30692">
          <v:shape id="_x0000_i1110" type="#_x0000_t75" style="width:36pt;height:15.75pt" o:ole="">
            <v:imagedata r:id="rId177" o:title=""/>
          </v:shape>
          <o:OLEObject Type="Embed" ProgID="Equation.DSMT4" ShapeID="_x0000_i1110" DrawAspect="Content" ObjectID="_1681763482" r:id="rId178"/>
        </w:object>
      </w:r>
    </w:p>
    <w:p w14:paraId="68607A16" w14:textId="7777777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58388B89" w14:textId="77777777" w:rsidR="005345CE" w:rsidRPr="002907F6" w:rsidRDefault="005345CE" w:rsidP="00445EA8">
      <w:pPr>
        <w:pStyle w:val="ListParagraph"/>
        <w:spacing w:line="312" w:lineRule="auto"/>
        <w:jc w:val="both"/>
        <w:rPr>
          <w:rFonts w:ascii="Times New Roman" w:hAnsi="Times New Roman" w:cs="Times New Roman"/>
          <w:szCs w:val="26"/>
        </w:rPr>
      </w:pPr>
    </w:p>
    <w:p w14:paraId="0C4DF60B" w14:textId="77777777" w:rsidR="00C71892" w:rsidRPr="002907F6" w:rsidRDefault="00C718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25E4AD5C"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50DB6016"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701010AA">
          <v:shape id="_x0000_i1111" type="#_x0000_t75" style="width:176.25pt;height:20.25pt" o:ole="">
            <v:imagedata r:id="rId179" o:title=""/>
          </v:shape>
          <o:OLEObject Type="Embed" ProgID="Equation.DSMT4" ShapeID="_x0000_i1111" DrawAspect="Content" ObjectID="_1681763483" r:id="rId180"/>
        </w:object>
      </w:r>
      <w:r w:rsidRPr="002907F6">
        <w:rPr>
          <w:rFonts w:ascii="Times New Roman" w:hAnsi="Times New Roman" w:cs="Times New Roman"/>
          <w:szCs w:val="26"/>
        </w:rPr>
        <w:t xml:space="preserve">của Mathematica. </w:t>
      </w:r>
    </w:p>
    <w:p w14:paraId="0B0218A4"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6A780D96"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AAE34AC"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282763A8" w14:textId="77777777" w:rsidR="000663A3" w:rsidRPr="002907F6" w:rsidRDefault="00C71892" w:rsidP="00445EA8">
      <w:pPr>
        <w:pStyle w:val="Heading3"/>
        <w:spacing w:line="312" w:lineRule="auto"/>
        <w:rPr>
          <w:rFonts w:cs="Times New Roman"/>
          <w:szCs w:val="26"/>
        </w:rPr>
      </w:pPr>
      <w:bookmarkStart w:id="699" w:name="_Toc70761478"/>
      <w:r w:rsidRPr="002907F6">
        <w:rPr>
          <w:rFonts w:cs="Times New Roman"/>
          <w:szCs w:val="26"/>
        </w:rPr>
        <w:t>Cắt vật liệu dạng thanh không đồng nhất</w:t>
      </w:r>
      <w:bookmarkEnd w:id="699"/>
    </w:p>
    <w:p w14:paraId="0A26EE37" w14:textId="77777777"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128D60B7" w14:textId="77777777"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w:t>
      </w:r>
      <w:del w:id="700" w:author="thanh" w:date="2021-05-03T16:21:00Z">
        <w:r w:rsidRPr="002907F6" w:rsidDel="009D6E03">
          <w:rPr>
            <w:rFonts w:ascii="Times New Roman" w:hAnsi="Times New Roman" w:cs="Times New Roman"/>
            <w:szCs w:val="26"/>
          </w:rPr>
          <w:delText xml:space="preserve">rác </w:delText>
        </w:r>
      </w:del>
      <w:r w:rsidRPr="002907F6">
        <w:rPr>
          <w:rFonts w:ascii="Times New Roman" w:hAnsi="Times New Roman" w:cs="Times New Roman"/>
          <w:szCs w:val="26"/>
        </w:rPr>
        <w:t xml:space="preserve">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4C410D0" w14:textId="7777777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00C5EE95" w14:textId="77777777"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006E7372" w:rsidRPr="006E7372">
        <w:rPr>
          <w:rFonts w:ascii="Times New Roman" w:hAnsi="Times New Roman" w:cs="Times New Roman"/>
          <w:i/>
          <w:szCs w:val="26"/>
          <w:rPrChange w:id="701" w:author="thanh" w:date="2021-05-03T16:23:00Z">
            <w:rPr>
              <w:rFonts w:ascii="Times New Roman" w:hAnsi="Times New Roman" w:cs="Times New Roman"/>
              <w:color w:val="0563C1" w:themeColor="hyperlink"/>
              <w:szCs w:val="26"/>
              <w:u w:val="single"/>
            </w:rPr>
          </w:rPrChange>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006E7372" w:rsidRPr="006E7372">
        <w:rPr>
          <w:rFonts w:ascii="Times New Roman" w:hAnsi="Times New Roman" w:cs="Times New Roman"/>
          <w:i/>
          <w:szCs w:val="26"/>
          <w:rPrChange w:id="702" w:author="thanh" w:date="2021-05-03T16:23:00Z">
            <w:rPr>
              <w:rFonts w:ascii="Times New Roman" w:hAnsi="Times New Roman" w:cs="Times New Roman"/>
              <w:color w:val="0563C1" w:themeColor="hyperlink"/>
              <w:szCs w:val="26"/>
              <w:u w:val="single"/>
            </w:rPr>
          </w:rPrChange>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445E76A3" w14:textId="77777777"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cần thiết có thể được tính như:</w:t>
      </w:r>
    </w:p>
    <w:p w14:paraId="76FA2102" w14:textId="77777777"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335C2CE4">
          <v:shape id="_x0000_i1112" type="#_x0000_t75" style="width:122.25pt;height:33.75pt" o:ole="">
            <v:imagedata r:id="rId181" o:title=""/>
          </v:shape>
          <o:OLEObject Type="Embed" ProgID="Equation.DSMT4" ShapeID="_x0000_i1112" DrawAspect="Content" ObjectID="_1681763484" r:id="rId18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74D12E34" w14:textId="77777777"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17E67110" w14:textId="77777777"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7E8C2323" w14:textId="77777777"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612CFBFC" w14:textId="77777777"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15CBDF92" w14:textId="77777777"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494CA287" w14:textId="77777777" w:rsidR="0085392C" w:rsidRPr="002907F6" w:rsidRDefault="00F338F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w:t>
      </w:r>
      <w:del w:id="703" w:author="thanh" w:date="2021-05-03T16:32:00Z">
        <w:r w:rsidRPr="002907F6" w:rsidDel="00DE69FC">
          <w:rPr>
            <w:rFonts w:ascii="Times New Roman" w:hAnsi="Times New Roman" w:cs="Times New Roman"/>
            <w:szCs w:val="26"/>
          </w:rPr>
          <w:delText>[Garrey, 1979]</w:delText>
        </w:r>
      </w:del>
      <w:r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1C04019E" w14:textId="77777777" w:rsidR="0085392C" w:rsidRPr="002907F6" w:rsidRDefault="0085392C"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7232E64A">
          <v:shape id="_x0000_i1113" type="#_x0000_t75" style="width:102pt;height:30.75pt" o:ole="">
            <v:imagedata r:id="rId183" o:title=""/>
          </v:shape>
          <o:OLEObject Type="Embed" ProgID="Equation.DSMT4" ShapeID="_x0000_i1113" DrawAspect="Content" ObjectID="_1681763485" r:id="rId184"/>
        </w:object>
      </w:r>
      <w:r w:rsidRPr="002907F6">
        <w:rPr>
          <w:rFonts w:ascii="Times New Roman" w:hAnsi="Times New Roman" w:cs="Times New Roman"/>
          <w:szCs w:val="26"/>
        </w:rPr>
        <w:t>bins.</w:t>
      </w:r>
    </w:p>
    <w:p w14:paraId="60BEC571" w14:textId="77777777" w:rsidR="002E5B77" w:rsidRDefault="0085392C">
      <w:pPr>
        <w:spacing w:line="312" w:lineRule="auto"/>
        <w:ind w:firstLine="360"/>
        <w:rPr>
          <w:rFonts w:ascii="Times New Roman" w:hAnsi="Times New Roman" w:cs="Times New Roman"/>
          <w:szCs w:val="26"/>
        </w:rPr>
        <w:pPrChange w:id="704" w:author="thanh" w:date="2021-05-03T16:33:00Z">
          <w:pPr>
            <w:spacing w:line="312" w:lineRule="auto"/>
          </w:pPr>
        </w:pPrChange>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11A95EFD" w14:textId="77777777" w:rsidR="002E5B77" w:rsidRDefault="00C35C0F">
      <w:pPr>
        <w:spacing w:line="312" w:lineRule="auto"/>
        <w:ind w:firstLine="360"/>
        <w:rPr>
          <w:rFonts w:ascii="Times New Roman" w:hAnsi="Times New Roman" w:cs="Times New Roman"/>
          <w:szCs w:val="26"/>
        </w:rPr>
        <w:pPrChange w:id="705" w:author="thanh" w:date="2021-05-03T16:33:00Z">
          <w:pPr>
            <w:spacing w:line="312" w:lineRule="auto"/>
          </w:pPr>
        </w:pPrChange>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29ADC8B5" w14:textId="77777777" w:rsidR="002E5B77" w:rsidRDefault="00B07F3F">
      <w:pPr>
        <w:spacing w:line="312" w:lineRule="auto"/>
        <w:ind w:firstLine="360"/>
        <w:jc w:val="both"/>
        <w:rPr>
          <w:rFonts w:ascii="Times New Roman" w:hAnsi="Times New Roman" w:cs="Times New Roman"/>
          <w:szCs w:val="26"/>
        </w:rPr>
        <w:pPrChange w:id="706" w:author="thanh" w:date="2021-05-03T16:33:00Z">
          <w:pPr>
            <w:spacing w:line="312" w:lineRule="auto"/>
            <w:jc w:val="both"/>
          </w:pPr>
        </w:pPrChange>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AF99575" w14:textId="77777777"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3E76AD8" w14:textId="7777777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7FFAA2ED" w14:textId="7777777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4D4962B8" w14:textId="77777777"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135D1A2B" w14:textId="77777777"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75C1979E" w14:textId="77777777"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1EE28ADA" w14:textId="77777777"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73F589CF" w14:textId="77777777"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2DB4C861" w14:textId="77777777"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0B780696" w14:textId="77777777"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16A157B3" w14:textId="77777777"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46AE3223" w14:textId="77777777" w:rsidR="00BC6595" w:rsidRPr="002907F6" w:rsidRDefault="00BC6595" w:rsidP="00445EA8">
      <w:pPr>
        <w:pStyle w:val="ListParagraph"/>
        <w:spacing w:line="312" w:lineRule="auto"/>
        <w:jc w:val="both"/>
        <w:rPr>
          <w:rFonts w:ascii="Times New Roman" w:hAnsi="Times New Roman" w:cs="Times New Roman"/>
          <w:szCs w:val="26"/>
        </w:rPr>
      </w:pPr>
    </w:p>
    <w:p w14:paraId="23C646D4" w14:textId="77777777"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0897EBE4" w14:textId="77777777"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47413822" w14:textId="77777777"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25B99F51">
          <v:shape id="_x0000_i1114" type="#_x0000_t75" style="width:114.75pt;height:36pt" o:ole="">
            <v:imagedata r:id="rId185" o:title=""/>
          </v:shape>
          <o:OLEObject Type="Embed" ProgID="Equation.DSMT4" ShapeID="_x0000_i1114" DrawAspect="Content" ObjectID="_1681763486" r:id="rId186"/>
        </w:object>
      </w:r>
      <w:r w:rsidRPr="002907F6">
        <w:rPr>
          <w:rFonts w:ascii="Times New Roman" w:hAnsi="Times New Roman" w:cs="Times New Roman"/>
          <w:szCs w:val="26"/>
        </w:rPr>
        <w:tab/>
        <w:t>(2)</w:t>
      </w:r>
    </w:p>
    <w:p w14:paraId="2C1353EF" w14:textId="77777777"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7C87BAA8" w14:textId="77777777" w:rsidR="008074B2" w:rsidRPr="002907F6" w:rsidRDefault="008074B2"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D21B8C5">
          <v:shape id="_x0000_i1115" type="#_x0000_t75" style="width:9.75pt;height:11.25pt" o:ole="">
            <v:imagedata r:id="rId187" o:title=""/>
          </v:shape>
          <o:OLEObject Type="Embed" ProgID="Equation.DSMT4" ShapeID="_x0000_i1115" DrawAspect="Content" ObjectID="_1681763487" r:id="rId18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71BA4F4E">
          <v:shape id="_x0000_i1116" type="#_x0000_t75" style="width:12.75pt;height:11.25pt" o:ole="">
            <v:imagedata r:id="rId189" o:title=""/>
          </v:shape>
          <o:OLEObject Type="Embed" ProgID="Equation.DSMT4" ShapeID="_x0000_i1116" DrawAspect="Content" ObjectID="_1681763488" r:id="rId19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3815934">
          <v:shape id="_x0000_i1117" type="#_x0000_t75" style="width:59.25pt;height:18pt" o:ole="">
            <v:imagedata r:id="rId191" o:title=""/>
          </v:shape>
          <o:OLEObject Type="Embed" ProgID="Equation.DSMT4" ShapeID="_x0000_i1117" DrawAspect="Content" ObjectID="_1681763489" r:id="rId192"/>
        </w:object>
      </w:r>
      <w:r w:rsidR="00AD5874" w:rsidRPr="002907F6">
        <w:rPr>
          <w:rFonts w:ascii="Times New Roman" w:hAnsi="Times New Roman" w:cs="Times New Roman"/>
          <w:szCs w:val="26"/>
        </w:rPr>
        <w:t xml:space="preserve">. Vấn đề là phải chọn </w:t>
      </w:r>
      <w:r w:rsidR="006E7372" w:rsidRPr="006E7372">
        <w:rPr>
          <w:rFonts w:ascii="Times New Roman" w:hAnsi="Times New Roman" w:cs="Times New Roman"/>
          <w:i/>
          <w:szCs w:val="26"/>
          <w:rPrChange w:id="707" w:author="thanh" w:date="2021-05-03T16:33:00Z">
            <w:rPr>
              <w:rFonts w:ascii="Times New Roman" w:hAnsi="Times New Roman" w:cs="Times New Roman"/>
              <w:color w:val="0563C1" w:themeColor="hyperlink"/>
              <w:szCs w:val="26"/>
              <w:u w:val="single"/>
            </w:rPr>
          </w:rPrChange>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6447C8BA">
          <v:shape id="_x0000_i1118" type="#_x0000_t75" style="width:6.75pt;height:12.75pt" o:ole="">
            <v:imagedata r:id="rId193" o:title=""/>
          </v:shape>
          <o:OLEObject Type="Embed" ProgID="Equation.DSMT4" ShapeID="_x0000_i1118" DrawAspect="Content" ObjectID="_1681763490" r:id="rId19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30EC6130">
          <v:shape id="_x0000_i1119" type="#_x0000_t75" style="width:6.75pt;height:12.75pt" o:ole="">
            <v:imagedata r:id="rId195" o:title=""/>
          </v:shape>
          <o:OLEObject Type="Embed" ProgID="Equation.DSMT4" ShapeID="_x0000_i1119" DrawAspect="Content" ObjectID="_1681763491" r:id="rId196"/>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7E10C021" w14:textId="77777777"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77592B34">
          <v:shape id="_x0000_i1120" type="#_x0000_t75" style="width:67.5pt;height:42pt" o:ole="">
            <v:imagedata r:id="rId197" o:title=""/>
          </v:shape>
          <o:OLEObject Type="Embed" ProgID="Equation.DSMT4" ShapeID="_x0000_i1120" DrawAspect="Content" ObjectID="_1681763492" r:id="rId198"/>
        </w:object>
      </w:r>
    </w:p>
    <w:p w14:paraId="63A7B0FD" w14:textId="77777777"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2DB4FA5">
          <v:shape id="_x0000_i1121" type="#_x0000_t75" style="width:174.75pt;height:105.75pt" o:ole="">
            <v:imagedata r:id="rId199" o:title=""/>
          </v:shape>
          <o:OLEObject Type="Embed" ProgID="Equation.DSMT4" ShapeID="_x0000_i1121" DrawAspect="Content" ObjectID="_1681763493" r:id="rId20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333DD59E" w14:textId="77777777" w:rsidR="00453687" w:rsidRPr="002907F6" w:rsidRDefault="0045368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228B3A32">
          <v:shape id="_x0000_i1122" type="#_x0000_t75" style="width:27pt;height:14.25pt" o:ole="">
            <v:imagedata r:id="rId201" o:title=""/>
          </v:shape>
          <o:OLEObject Type="Embed" ProgID="Equation.DSMT4" ShapeID="_x0000_i1122" DrawAspect="Content" ObjectID="_1681763494" r:id="rId202"/>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6638E3F7" w14:textId="77777777"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2F8E6534" w14:textId="77777777"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w:t>
      </w:r>
      <w:del w:id="708" w:author="thanh" w:date="2021-05-03T16:34:00Z">
        <w:r w:rsidRPr="002907F6" w:rsidDel="00AC411C">
          <w:rPr>
            <w:rFonts w:ascii="Times New Roman" w:hAnsi="Times New Roman" w:cs="Times New Roman"/>
            <w:szCs w:val="26"/>
          </w:rPr>
          <w:delText xml:space="preserve">tàn </w:delText>
        </w:r>
      </w:del>
      <w:ins w:id="709" w:author="thanh" w:date="2021-05-03T16:34:00Z">
        <w:r w:rsidR="00AC411C">
          <w:rPr>
            <w:rFonts w:ascii="Times New Roman" w:hAnsi="Times New Roman" w:cs="Times New Roman"/>
            <w:szCs w:val="26"/>
          </w:rPr>
          <w:t>v</w:t>
        </w:r>
        <w:r w:rsidR="00AC411C" w:rsidRPr="00AC411C">
          <w:rPr>
            <w:rFonts w:ascii="Times New Roman" w:hAnsi="Times New Roman" w:cs="Times New Roman"/>
            <w:szCs w:val="26"/>
          </w:rPr>
          <w:t>ật</w:t>
        </w:r>
        <w:r w:rsidR="00AC411C">
          <w:rPr>
            <w:rFonts w:ascii="Times New Roman" w:hAnsi="Times New Roman" w:cs="Times New Roman"/>
            <w:szCs w:val="26"/>
          </w:rPr>
          <w:t xml:space="preserve"> li</w:t>
        </w:r>
        <w:r w:rsidR="00AC411C" w:rsidRPr="00AC411C">
          <w:rPr>
            <w:rFonts w:ascii="Times New Roman" w:hAnsi="Times New Roman" w:cs="Times New Roman"/>
            <w:szCs w:val="26"/>
          </w:rPr>
          <w:t>ệu</w:t>
        </w:r>
        <w:r w:rsidR="00AC411C" w:rsidRPr="002907F6">
          <w:rPr>
            <w:rFonts w:ascii="Times New Roman" w:hAnsi="Times New Roman" w:cs="Times New Roman"/>
            <w:szCs w:val="26"/>
          </w:rPr>
          <w:t xml:space="preserve"> </w:t>
        </w:r>
      </w:ins>
      <w:r w:rsidRPr="002907F6">
        <w:rPr>
          <w:rFonts w:ascii="Times New Roman" w:hAnsi="Times New Roman" w:cs="Times New Roman"/>
          <w:szCs w:val="26"/>
        </w:rPr>
        <w:t xml:space="preserve">dư </w:t>
      </w:r>
      <w:ins w:id="710" w:author="thanh" w:date="2021-05-03T16:34:00Z">
        <w:r w:rsidR="00AC411C">
          <w:rPr>
            <w:rFonts w:ascii="Times New Roman" w:hAnsi="Times New Roman" w:cs="Times New Roman"/>
            <w:szCs w:val="26"/>
          </w:rPr>
          <w:t>th</w:t>
        </w:r>
        <w:r w:rsidR="00AC411C" w:rsidRPr="00AC411C">
          <w:rPr>
            <w:rFonts w:ascii="Times New Roman" w:hAnsi="Times New Roman" w:cs="Times New Roman"/>
            <w:szCs w:val="26"/>
          </w:rPr>
          <w:t>ừa</w:t>
        </w:r>
        <w:r w:rsidR="00AC411C">
          <w:rPr>
            <w:rFonts w:ascii="Times New Roman" w:hAnsi="Times New Roman" w:cs="Times New Roman"/>
            <w:szCs w:val="26"/>
          </w:rPr>
          <w:t xml:space="preserve"> </w:t>
        </w:r>
      </w:ins>
      <w:r w:rsidRPr="002907F6">
        <w:rPr>
          <w:rFonts w:ascii="Times New Roman" w:hAnsi="Times New Roman" w:cs="Times New Roman"/>
          <w:szCs w:val="26"/>
        </w:rPr>
        <w:t xml:space="preserve">có thể đáng kể ngay cả khi một số chiều dài tiêu chuẩn được sử dụng để tối ưu hóa. Do đó, việc lưu trữ </w:t>
      </w:r>
      <w:r w:rsidR="00AC20D7" w:rsidRPr="002907F6">
        <w:rPr>
          <w:rFonts w:ascii="Times New Roman" w:hAnsi="Times New Roman" w:cs="Times New Roman"/>
          <w:szCs w:val="26"/>
        </w:rPr>
        <w:t xml:space="preserve">các </w:t>
      </w:r>
      <w:del w:id="711" w:author="thanh" w:date="2021-05-03T16:34:00Z">
        <w:r w:rsidR="00AC20D7" w:rsidRPr="002907F6" w:rsidDel="00AC411C">
          <w:rPr>
            <w:rFonts w:ascii="Times New Roman" w:hAnsi="Times New Roman" w:cs="Times New Roman"/>
            <w:szCs w:val="26"/>
          </w:rPr>
          <w:delText xml:space="preserve">tàn </w:delText>
        </w:r>
      </w:del>
      <w:ins w:id="712" w:author="thanh" w:date="2021-05-03T16:34:00Z">
        <w:r w:rsidR="00AC411C">
          <w:rPr>
            <w:rFonts w:ascii="Times New Roman" w:hAnsi="Times New Roman" w:cs="Times New Roman"/>
            <w:szCs w:val="26"/>
          </w:rPr>
          <w:t>v</w:t>
        </w:r>
        <w:r w:rsidR="00AC411C" w:rsidRPr="00AC411C">
          <w:rPr>
            <w:rFonts w:ascii="Times New Roman" w:hAnsi="Times New Roman" w:cs="Times New Roman"/>
            <w:szCs w:val="26"/>
          </w:rPr>
          <w:t>ật</w:t>
        </w:r>
        <w:r w:rsidR="00AC411C">
          <w:rPr>
            <w:rFonts w:ascii="Times New Roman" w:hAnsi="Times New Roman" w:cs="Times New Roman"/>
            <w:szCs w:val="26"/>
          </w:rPr>
          <w:t xml:space="preserve"> li</w:t>
        </w:r>
        <w:r w:rsidR="00AC411C" w:rsidRPr="00AC411C">
          <w:rPr>
            <w:rFonts w:ascii="Times New Roman" w:hAnsi="Times New Roman" w:cs="Times New Roman"/>
            <w:szCs w:val="26"/>
          </w:rPr>
          <w:t>ệu</w:t>
        </w:r>
        <w:r w:rsidR="00AC411C" w:rsidRPr="002907F6">
          <w:rPr>
            <w:rFonts w:ascii="Times New Roman" w:hAnsi="Times New Roman" w:cs="Times New Roman"/>
            <w:szCs w:val="26"/>
          </w:rPr>
          <w:t xml:space="preserve"> </w:t>
        </w:r>
      </w:ins>
      <w:r w:rsidR="00AC20D7" w:rsidRPr="002907F6">
        <w:rPr>
          <w:rFonts w:ascii="Times New Roman" w:hAnsi="Times New Roman" w:cs="Times New Roman"/>
          <w:szCs w:val="26"/>
        </w:rPr>
        <w:t>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04CD5A01" w14:textId="77777777"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5502913C" w14:textId="77777777"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position w:val="-6"/>
          <w:szCs w:val="26"/>
        </w:rPr>
        <w:object w:dxaOrig="200" w:dyaOrig="220" w14:anchorId="52444E0E">
          <v:shape id="_x0000_i1123" type="#_x0000_t75" style="width:9.75pt;height:11.25pt" o:ole="">
            <v:imagedata r:id="rId203" o:title=""/>
          </v:shape>
          <o:OLEObject Type="Embed" ProgID="Equation.DSMT4" ShapeID="_x0000_i1123" DrawAspect="Content" ObjectID="_1681763495" r:id="rId204"/>
        </w:object>
      </w:r>
      <w:r w:rsidRPr="002907F6">
        <w:rPr>
          <w:rFonts w:ascii="Times New Roman" w:hAnsi="Times New Roman" w:cs="Times New Roman"/>
          <w:szCs w:val="26"/>
        </w:rPr>
        <w:t>, số gói dữ liệu</w:t>
      </w:r>
      <w:r w:rsidR="00AC20D7" w:rsidRPr="002907F6">
        <w:rPr>
          <w:rFonts w:ascii="Times New Roman" w:hAnsi="Times New Roman" w:cs="Times New Roman"/>
          <w:position w:val="-6"/>
          <w:szCs w:val="26"/>
        </w:rPr>
        <w:object w:dxaOrig="260" w:dyaOrig="220" w14:anchorId="21734A47">
          <v:shape id="_x0000_i1124" type="#_x0000_t75" style="width:12.75pt;height:11.25pt" o:ole="">
            <v:imagedata r:id="rId205" o:title=""/>
          </v:shape>
          <o:OLEObject Type="Embed" ProgID="Equation.DSMT4" ShapeID="_x0000_i1124" DrawAspect="Content" ObjectID="_1681763496" r:id="rId20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5EF53B71">
          <v:shape id="_x0000_i1125" type="#_x0000_t75" style="width:27pt;height:14.25pt" o:ole="">
            <v:imagedata r:id="rId207" o:title=""/>
          </v:shape>
          <o:OLEObject Type="Embed" ProgID="Equation.DSMT4" ShapeID="_x0000_i1125" DrawAspect="Content" ObjectID="_1681763497" r:id="rId208"/>
        </w:objec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00F639FE">
          <v:shape id="_x0000_i1126" type="#_x0000_t75" style="width:24pt;height:14.25pt" o:ole="">
            <v:imagedata r:id="rId209" o:title=""/>
          </v:shape>
          <o:OLEObject Type="Embed" ProgID="Equation.DSMT4" ShapeID="_x0000_i1126" DrawAspect="Content" ObjectID="_1681763498" r:id="rId210"/>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011B73E2">
          <v:shape id="_x0000_i1127" type="#_x0000_t75" style="width:35.25pt;height:14.25pt" o:ole="">
            <v:imagedata r:id="rId211" o:title=""/>
          </v:shape>
          <o:OLEObject Type="Embed" ProgID="Equation.DSMT4" ShapeID="_x0000_i1127" DrawAspect="Content" ObjectID="_1681763499" r:id="rId212"/>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5E8A7F77" w14:textId="77777777"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gán cho </w:t>
      </w:r>
      <w:r w:rsidR="007C0374">
        <w:rPr>
          <w:rFonts w:ascii="Times New Roman" w:hAnsi="Times New Roman" w:cs="Times New Roman"/>
          <w:szCs w:val="26"/>
        </w:rPr>
        <w:t>bài toán sắp bao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0248DBD0" w14:textId="77777777"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40257D66" w14:textId="77777777"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79488CCB"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153957D5" wp14:editId="53EB443B">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5201376" cy="733527"/>
                    </a:xfrm>
                    <a:prstGeom prst="rect">
                      <a:avLst/>
                    </a:prstGeom>
                  </pic:spPr>
                </pic:pic>
              </a:graphicData>
            </a:graphic>
          </wp:inline>
        </w:drawing>
      </w:r>
    </w:p>
    <w:p w14:paraId="6F4E3750" w14:textId="77777777" w:rsidR="00347D0B" w:rsidRPr="00310980" w:rsidRDefault="00571101" w:rsidP="00571101">
      <w:pPr>
        <w:pStyle w:val="Caption"/>
        <w:rPr>
          <w:rFonts w:cs="Times New Roman"/>
          <w:color w:val="auto"/>
          <w:szCs w:val="26"/>
        </w:rPr>
      </w:pPr>
      <w:bookmarkStart w:id="713" w:name="_Toc70760895"/>
      <w:r w:rsidRPr="00310980">
        <w:rPr>
          <w:rFonts w:cs="Times New Roman"/>
          <w:color w:val="auto"/>
          <w:szCs w:val="26"/>
        </w:rPr>
        <w:t xml:space="preserve">Hình </w:t>
      </w:r>
      <w:r w:rsidR="006E7372">
        <w:rPr>
          <w:rFonts w:cs="Times New Roman"/>
          <w:color w:val="auto"/>
          <w:szCs w:val="26"/>
        </w:rPr>
        <w:fldChar w:fldCharType="begin"/>
      </w:r>
      <w:r w:rsidR="0079115C">
        <w:rPr>
          <w:rFonts w:cs="Times New Roman"/>
          <w:color w:val="auto"/>
          <w:szCs w:val="26"/>
        </w:rPr>
        <w:instrText xml:space="preserve"> STYLEREF 1 \s </w:instrText>
      </w:r>
      <w:r w:rsidR="006E7372">
        <w:rPr>
          <w:rFonts w:cs="Times New Roman"/>
          <w:color w:val="auto"/>
          <w:szCs w:val="26"/>
        </w:rPr>
        <w:fldChar w:fldCharType="separate"/>
      </w:r>
      <w:r w:rsidR="0079115C">
        <w:rPr>
          <w:rFonts w:cs="Times New Roman"/>
          <w:noProof/>
          <w:color w:val="auto"/>
          <w:szCs w:val="26"/>
        </w:rPr>
        <w:t>1</w:t>
      </w:r>
      <w:r w:rsidR="006E7372">
        <w:rPr>
          <w:rFonts w:cs="Times New Roman"/>
          <w:color w:val="auto"/>
          <w:szCs w:val="26"/>
        </w:rPr>
        <w:fldChar w:fldCharType="end"/>
      </w:r>
      <w:r w:rsidR="0079115C">
        <w:rPr>
          <w:rFonts w:cs="Times New Roman"/>
          <w:color w:val="auto"/>
          <w:szCs w:val="26"/>
        </w:rPr>
        <w:t>.</w:t>
      </w:r>
      <w:r w:rsidR="006E7372">
        <w:rPr>
          <w:rFonts w:cs="Times New Roman"/>
          <w:color w:val="auto"/>
          <w:szCs w:val="26"/>
        </w:rPr>
        <w:fldChar w:fldCharType="begin"/>
      </w:r>
      <w:r w:rsidR="0079115C">
        <w:rPr>
          <w:rFonts w:cs="Times New Roman"/>
          <w:color w:val="auto"/>
          <w:szCs w:val="26"/>
        </w:rPr>
        <w:instrText xml:space="preserve"> SEQ Hình \* ARABIC \s 1 </w:instrText>
      </w:r>
      <w:r w:rsidR="006E7372">
        <w:rPr>
          <w:rFonts w:cs="Times New Roman"/>
          <w:color w:val="auto"/>
          <w:szCs w:val="26"/>
        </w:rPr>
        <w:fldChar w:fldCharType="separate"/>
      </w:r>
      <w:r w:rsidR="0079115C">
        <w:rPr>
          <w:rFonts w:cs="Times New Roman"/>
          <w:noProof/>
          <w:color w:val="auto"/>
          <w:szCs w:val="26"/>
        </w:rPr>
        <w:t>1</w:t>
      </w:r>
      <w:r w:rsidR="006E7372">
        <w:rPr>
          <w:rFonts w:cs="Times New Roman"/>
          <w:color w:val="auto"/>
          <w:szCs w:val="26"/>
        </w:rPr>
        <w:fldChar w:fldCharType="end"/>
      </w:r>
      <w:r w:rsidRPr="00310980">
        <w:rPr>
          <w:rFonts w:cs="Times New Roman"/>
          <w:color w:val="auto"/>
          <w:szCs w:val="26"/>
        </w:rPr>
        <w:t xml:space="preserve"> Biến đổi bổ sung cắt thêm kích thước cắt vào các mục (trên cùng) và vào thùng (dưới cùng)</w:t>
      </w:r>
      <w:bookmarkEnd w:id="713"/>
    </w:p>
    <w:p w14:paraId="26ACE3BD" w14:textId="77777777"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51A97DE2" w14:textId="77777777" w:rsidR="00347D0B"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6E4F3817" w14:textId="77777777" w:rsidR="007A6BB6"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7027C742" w14:textId="77777777" w:rsidR="00DD4438" w:rsidRPr="002907F6" w:rsidRDefault="00DD4438" w:rsidP="00445EA8">
      <w:pPr>
        <w:spacing w:line="312" w:lineRule="auto"/>
        <w:jc w:val="both"/>
        <w:rPr>
          <w:rFonts w:ascii="Times New Roman" w:hAnsi="Times New Roman" w:cs="Times New Roman"/>
          <w:szCs w:val="26"/>
        </w:rPr>
      </w:pPr>
    </w:p>
    <w:p w14:paraId="41142763" w14:textId="77777777" w:rsidR="000412AB" w:rsidRPr="002907F6" w:rsidRDefault="000412AB" w:rsidP="00445EA8">
      <w:pPr>
        <w:pStyle w:val="Heading2"/>
        <w:spacing w:line="312" w:lineRule="auto"/>
        <w:rPr>
          <w:rFonts w:cs="Times New Roman"/>
        </w:rPr>
      </w:pPr>
      <w:bookmarkStart w:id="714" w:name="_Toc70761479"/>
      <w:r w:rsidRPr="002907F6">
        <w:rPr>
          <w:rFonts w:cs="Times New Roman"/>
        </w:rPr>
        <w:t>Đóng góp của khóa luận</w:t>
      </w:r>
      <w:bookmarkEnd w:id="714"/>
    </w:p>
    <w:p w14:paraId="3D37D6E8" w14:textId="77777777" w:rsidR="00C77A8A" w:rsidRPr="002907F6" w:rsidDel="008D5AB1" w:rsidRDefault="00914A81" w:rsidP="00445EA8">
      <w:pPr>
        <w:spacing w:line="312" w:lineRule="auto"/>
        <w:jc w:val="both"/>
        <w:rPr>
          <w:del w:id="715" w:author="thanh" w:date="2021-05-03T16:37:00Z"/>
          <w:rFonts w:ascii="Times New Roman" w:hAnsi="Times New Roman" w:cs="Times New Roman"/>
          <w:szCs w:val="26"/>
        </w:rPr>
      </w:pPr>
      <w:r w:rsidRPr="002907F6">
        <w:rPr>
          <w:rFonts w:ascii="Times New Roman" w:hAnsi="Times New Roman" w:cs="Times New Roman"/>
          <w:szCs w:val="26"/>
        </w:rPr>
        <w:tab/>
      </w:r>
      <w:del w:id="716" w:author="thanh" w:date="2021-05-03T16:37:00Z">
        <w:r w:rsidR="00B852D3" w:rsidRPr="002907F6" w:rsidDel="008D5AB1">
          <w:rPr>
            <w:rFonts w:ascii="Times New Roman" w:hAnsi="Times New Roman" w:cs="Times New Roman"/>
            <w:szCs w:val="26"/>
          </w:rPr>
          <w:delText>Lĩnh vực cắt vật liệu tư bao gồm nhiều bái toán tổ hợp, hình học, các mô hình và thuật toán lý thuyết cũng như thực tiễn liên kết với nhau. Mục tiêu chính của lĩnh vực này là sắp xếp một cách hiệu quả các đối tượng được mô tả bằng ngôn ngữ hình học trong một không gian lớn hơn. Các bài toán sau đây là các bài toán điển hình về chủ đề này: cắt vật tư và bài toán vật liệu dư, xếp thùng (bin packing), bài toán sắp ba lô (knapsack), bài toán phân phối bộ nhớ và lập lịch cho bộ đa xử lý (memory allocation and multiprocessor scheduling problem), … Chúng là các bài toán thực tế dặt ra cho các ngành công nghiệp như công nghiệp kính, thép giấy, may mặc, vận tải.</w:delText>
        </w:r>
      </w:del>
    </w:p>
    <w:p w14:paraId="223C693C" w14:textId="77777777" w:rsidR="002E5B77" w:rsidRDefault="00B852D3">
      <w:pPr>
        <w:spacing w:line="312" w:lineRule="auto"/>
        <w:jc w:val="both"/>
        <w:rPr>
          <w:rFonts w:ascii="Times New Roman" w:hAnsi="Times New Roman" w:cs="Times New Roman"/>
          <w:szCs w:val="26"/>
        </w:rPr>
        <w:pPrChange w:id="717" w:author="thanh" w:date="2021-05-03T16:37:00Z">
          <w:pPr>
            <w:spacing w:line="312" w:lineRule="auto"/>
            <w:ind w:firstLine="720"/>
            <w:jc w:val="both"/>
          </w:pPr>
        </w:pPrChange>
      </w:pPr>
      <w:del w:id="718" w:author="thanh" w:date="2021-05-03T16:37:00Z">
        <w:r w:rsidRPr="002907F6" w:rsidDel="008D5AB1">
          <w:rPr>
            <w:rFonts w:ascii="Times New Roman" w:hAnsi="Times New Roman" w:cs="Times New Roman"/>
            <w:szCs w:val="26"/>
          </w:rPr>
          <w:delText>Do tính khoa học cũng như tính thực tiễn cao của chủ để cắt vật liệu tư và đóng hàng nên đã có nhiều công bố liên quan</w:delText>
        </w:r>
        <w:r w:rsidR="0063573B" w:rsidRPr="002907F6" w:rsidDel="008D5AB1">
          <w:rPr>
            <w:rFonts w:ascii="Times New Roman" w:hAnsi="Times New Roman" w:cs="Times New Roman"/>
            <w:szCs w:val="26"/>
          </w:rPr>
          <w:delText xml:space="preserve"> nhằm hỗ trợ nghiên cứu quốc tế về chủ đề này. Một trong những đóng góp nổi bật của H.Dyckhoff vào năm 1990 cho việc phát triển các nghiên cứu lý thuyết cũng như ứng dụng trong lĩnh vực này là việc đưa ra phân loại (Typology) các bài toán cắt vật tư và đóng hàng dựa trên điều tra các đặc tính của cấu trúc hình học, cấu trúc logic và ngữ cảnh xuất hiện của chúng trong thực tế. </w:delText>
        </w:r>
      </w:del>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w:t>
      </w:r>
      <w:r w:rsidR="001C33F8" w:rsidRPr="002907F6">
        <w:rPr>
          <w:rFonts w:ascii="Times New Roman" w:hAnsi="Times New Roman" w:cs="Times New Roman"/>
          <w:szCs w:val="26"/>
        </w:rPr>
        <w:lastRenderedPageBreak/>
        <w:t>nguyên và thuộc lớp NP-khó vì vậy không tồn tại thuật toán nào đảm bảo cho nghiệm tối ưu trong thời gian đa thức.</w:t>
      </w:r>
    </w:p>
    <w:p w14:paraId="029DEC4E" w14:textId="77777777"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7F7F2714" w14:textId="77777777"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del w:id="719" w:author="thanh" w:date="2021-05-03T16:36:00Z">
        <w:r w:rsidRPr="002907F6" w:rsidDel="008D5AB1">
          <w:rPr>
            <w:rFonts w:ascii="Times New Roman" w:hAnsi="Times New Roman" w:cs="Times New Roman"/>
            <w:szCs w:val="26"/>
          </w:rPr>
          <w:delText xml:space="preserve">thanh </w:delText>
        </w:r>
      </w:del>
      <w:ins w:id="720" w:author="thanh" w:date="2021-05-03T16:36:00Z">
        <w:r w:rsidR="008D5AB1">
          <w:rPr>
            <w:rFonts w:ascii="Times New Roman" w:hAnsi="Times New Roman" w:cs="Times New Roman"/>
            <w:szCs w:val="26"/>
          </w:rPr>
          <w:t>th</w:t>
        </w:r>
        <w:r w:rsidR="008D5AB1" w:rsidRPr="008D5AB1">
          <w:rPr>
            <w:rFonts w:ascii="Times New Roman" w:hAnsi="Times New Roman" w:cs="Times New Roman"/>
            <w:szCs w:val="26"/>
          </w:rPr>
          <w:t>ành</w:t>
        </w:r>
        <w:r w:rsidR="008D5AB1" w:rsidRPr="002907F6">
          <w:rPr>
            <w:rFonts w:ascii="Times New Roman" w:hAnsi="Times New Roman" w:cs="Times New Roman"/>
            <w:szCs w:val="26"/>
          </w:rPr>
          <w:t xml:space="preserve"> </w:t>
        </w:r>
      </w:ins>
      <w:r w:rsidRPr="002907F6">
        <w:rPr>
          <w:rFonts w:ascii="Times New Roman" w:hAnsi="Times New Roman" w:cs="Times New Roman"/>
          <w:szCs w:val="26"/>
        </w:rPr>
        <w:t>hai kiểu cắt chính dựa theo hai tiêu chí cắt nhanh và cắt tiết kiệm.</w:t>
      </w:r>
    </w:p>
    <w:p w14:paraId="4C0B13B1" w14:textId="77777777"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Trên cơ sở các phát biểu mới của bài toán OneDCSP_M, </w:t>
      </w:r>
      <w:ins w:id="721" w:author="thanh" w:date="2021-05-03T16:38:00Z">
        <w:r w:rsidR="008D5AB1">
          <w:rPr>
            <w:rFonts w:ascii="Times New Roman" w:hAnsi="Times New Roman" w:cs="Times New Roman"/>
            <w:szCs w:val="26"/>
          </w:rPr>
          <w:t>kh</w:t>
        </w:r>
        <w:r w:rsidR="008D5AB1" w:rsidRPr="008D5AB1">
          <w:rPr>
            <w:rFonts w:ascii="Times New Roman" w:hAnsi="Times New Roman" w:cs="Times New Roman"/>
            <w:szCs w:val="26"/>
          </w:rPr>
          <w:t>óa</w:t>
        </w:r>
        <w:r w:rsidR="008D5AB1">
          <w:rPr>
            <w:rFonts w:ascii="Times New Roman" w:hAnsi="Times New Roman" w:cs="Times New Roman"/>
            <w:szCs w:val="26"/>
          </w:rPr>
          <w:t xml:space="preserve"> lu</w:t>
        </w:r>
        <w:r w:rsidR="008D5AB1" w:rsidRPr="008D5AB1">
          <w:rPr>
            <w:rFonts w:ascii="Times New Roman" w:hAnsi="Times New Roman" w:cs="Times New Roman"/>
            <w:szCs w:val="26"/>
          </w:rPr>
          <w:t>ận</w:t>
        </w:r>
        <w:r w:rsidR="008D5AB1">
          <w:rPr>
            <w:rFonts w:ascii="Times New Roman" w:hAnsi="Times New Roman" w:cs="Times New Roman"/>
            <w:szCs w:val="26"/>
          </w:rPr>
          <w:t xml:space="preserve"> </w:t>
        </w:r>
      </w:ins>
      <w:r w:rsidRPr="002907F6">
        <w:rPr>
          <w:rFonts w:ascii="Times New Roman" w:hAnsi="Times New Roman" w:cs="Times New Roman"/>
          <w:szCs w:val="26"/>
        </w:rPr>
        <w:t>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5FFF4D95" w14:textId="77777777" w:rsidR="000412AB" w:rsidRPr="002907F6" w:rsidRDefault="000412AB" w:rsidP="00445EA8">
      <w:pPr>
        <w:pStyle w:val="Heading2"/>
        <w:spacing w:line="312" w:lineRule="auto"/>
        <w:rPr>
          <w:rFonts w:cs="Times New Roman"/>
        </w:rPr>
      </w:pPr>
      <w:bookmarkStart w:id="722" w:name="_Toc70761480"/>
      <w:r w:rsidRPr="002907F6">
        <w:rPr>
          <w:rFonts w:cs="Times New Roman"/>
        </w:rPr>
        <w:t>Nội dung của khóa luận</w:t>
      </w:r>
      <w:bookmarkEnd w:id="722"/>
    </w:p>
    <w:p w14:paraId="605036A0" w14:textId="77777777" w:rsidR="000412AB" w:rsidRPr="002907F6" w:rsidRDefault="008D5AB1" w:rsidP="00445EA8">
      <w:pPr>
        <w:spacing w:line="312" w:lineRule="auto"/>
        <w:rPr>
          <w:rFonts w:ascii="Times New Roman" w:hAnsi="Times New Roman" w:cs="Times New Roman"/>
          <w:szCs w:val="26"/>
        </w:rPr>
      </w:pPr>
      <w:ins w:id="723" w:author="thanh" w:date="2021-05-03T16:38:00Z">
        <w:r>
          <w:rPr>
            <w:rFonts w:ascii="Times New Roman" w:hAnsi="Times New Roman" w:cs="Times New Roman"/>
            <w:szCs w:val="26"/>
          </w:rPr>
          <w:t>N</w:t>
        </w:r>
      </w:ins>
      <w:del w:id="724" w:author="thanh" w:date="2021-05-03T16:38:00Z">
        <w:r w:rsidR="001D6C6E" w:rsidRPr="002907F6" w:rsidDel="008D5AB1">
          <w:rPr>
            <w:rFonts w:ascii="Times New Roman" w:hAnsi="Times New Roman" w:cs="Times New Roman"/>
            <w:szCs w:val="26"/>
          </w:rPr>
          <w:delText>n</w:delText>
        </w:r>
      </w:del>
      <w:r w:rsidR="001D6C6E" w:rsidRPr="002907F6">
        <w:rPr>
          <w:rFonts w:ascii="Times New Roman" w:hAnsi="Times New Roman" w:cs="Times New Roman"/>
          <w:szCs w:val="26"/>
        </w:rPr>
        <w:t xml:space="preserve">goài phần Mở đầu và phần Kết luận, </w:t>
      </w:r>
      <w:ins w:id="725" w:author="thanh" w:date="2021-05-03T16:39:00Z">
        <w:r>
          <w:rPr>
            <w:rFonts w:ascii="Times New Roman" w:hAnsi="Times New Roman" w:cs="Times New Roman"/>
            <w:szCs w:val="26"/>
          </w:rPr>
          <w:t>k</w:t>
        </w:r>
      </w:ins>
      <w:del w:id="726" w:author="thanh" w:date="2021-05-03T16:38:00Z">
        <w:r w:rsidR="001D6C6E" w:rsidRPr="002907F6" w:rsidDel="008D5AB1">
          <w:rPr>
            <w:rFonts w:ascii="Times New Roman" w:hAnsi="Times New Roman" w:cs="Times New Roman"/>
            <w:szCs w:val="26"/>
          </w:rPr>
          <w:delText>K</w:delText>
        </w:r>
      </w:del>
      <w:r w:rsidR="001D6C6E" w:rsidRPr="002907F6">
        <w:rPr>
          <w:rFonts w:ascii="Times New Roman" w:hAnsi="Times New Roman" w:cs="Times New Roman"/>
          <w:szCs w:val="26"/>
        </w:rPr>
        <w:t>hóa luận được chia làm 3 chương.</w:t>
      </w:r>
    </w:p>
    <w:p w14:paraId="004C8EBE" w14:textId="7777777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ins w:id="727" w:author="thanh" w:date="2021-05-03T16:39:00Z">
        <w:r w:rsidR="008D5AB1">
          <w:rPr>
            <w:rFonts w:ascii="Times New Roman" w:hAnsi="Times New Roman" w:cs="Times New Roman"/>
            <w:szCs w:val="26"/>
          </w:rPr>
          <w:t>g</w:t>
        </w:r>
      </w:ins>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140CB0BF" w14:textId="77777777"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2 trình bày về giải pháp – thuật toán </w:t>
      </w:r>
      <w:del w:id="728" w:author="thanh" w:date="2021-05-03T16:39:00Z">
        <w:r w:rsidRPr="002907F6" w:rsidDel="008D5AB1">
          <w:rPr>
            <w:rFonts w:ascii="Times New Roman" w:hAnsi="Times New Roman" w:cs="Times New Roman"/>
            <w:szCs w:val="26"/>
          </w:rPr>
          <w:delText xml:space="preserve">đã </w:delText>
        </w:r>
      </w:del>
      <w:ins w:id="729" w:author="thanh" w:date="2021-05-03T16:39:00Z">
        <w:r w:rsidR="008D5AB1">
          <w:rPr>
            <w:rFonts w:ascii="Times New Roman" w:hAnsi="Times New Roman" w:cs="Times New Roman"/>
            <w:szCs w:val="26"/>
          </w:rPr>
          <w:t>đư</w:t>
        </w:r>
        <w:r w:rsidR="008D5AB1" w:rsidRPr="008D5AB1">
          <w:rPr>
            <w:rFonts w:ascii="Times New Roman" w:hAnsi="Times New Roman" w:cs="Times New Roman"/>
            <w:szCs w:val="26"/>
          </w:rPr>
          <w:t>ợc</w:t>
        </w:r>
        <w:r w:rsidR="008D5AB1" w:rsidRPr="002907F6">
          <w:rPr>
            <w:rFonts w:ascii="Times New Roman" w:hAnsi="Times New Roman" w:cs="Times New Roman"/>
            <w:szCs w:val="26"/>
          </w:rPr>
          <w:t xml:space="preserve"> </w:t>
        </w:r>
      </w:ins>
      <w:r w:rsidRPr="002907F6">
        <w:rPr>
          <w:rFonts w:ascii="Times New Roman" w:hAnsi="Times New Roman" w:cs="Times New Roman"/>
          <w:szCs w:val="26"/>
        </w:rPr>
        <w:t xml:space="preserve">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45E538D3" w14:textId="77777777"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ins w:id="730" w:author="thanh" w:date="2021-05-03T16:39:00Z">
        <w:r w:rsidR="008D5AB1">
          <w:rPr>
            <w:rFonts w:ascii="Times New Roman" w:hAnsi="Times New Roman" w:cs="Times New Roman"/>
            <w:szCs w:val="26"/>
          </w:rPr>
          <w:t>k</w:t>
        </w:r>
      </w:ins>
      <w:del w:id="731" w:author="thanh" w:date="2021-05-03T16:39:00Z">
        <w:r w:rsidRPr="002907F6" w:rsidDel="008D5AB1">
          <w:rPr>
            <w:rFonts w:ascii="Times New Roman" w:hAnsi="Times New Roman" w:cs="Times New Roman"/>
            <w:szCs w:val="26"/>
          </w:rPr>
          <w:delText>K</w:delText>
        </w:r>
      </w:del>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05C1C9A8"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7661F743" w14:textId="77777777" w:rsidR="006052A2" w:rsidRPr="002907F6" w:rsidRDefault="00D8132F">
      <w:pPr>
        <w:pStyle w:val="Heading1"/>
        <w:spacing w:line="312" w:lineRule="auto"/>
        <w:jc w:val="center"/>
        <w:rPr>
          <w:rFonts w:cs="Times New Roman"/>
          <w:sz w:val="26"/>
          <w:szCs w:val="26"/>
        </w:rPr>
        <w:pPrChange w:id="732" w:author="thanh" w:date="2021-05-04T09:32:00Z">
          <w:pPr>
            <w:pStyle w:val="Heading1"/>
            <w:spacing w:line="312" w:lineRule="auto"/>
            <w:jc w:val="both"/>
          </w:pPr>
        </w:pPrChange>
      </w:pPr>
      <w:bookmarkStart w:id="733" w:name="_Toc70761481"/>
      <w:ins w:id="734" w:author="thanh" w:date="2021-05-03T16:49:00Z">
        <w:r>
          <w:rPr>
            <w:rFonts w:cs="Times New Roman"/>
            <w:sz w:val="26"/>
            <w:szCs w:val="26"/>
          </w:rPr>
          <w:lastRenderedPageBreak/>
          <w:t>C</w:t>
        </w:r>
        <w:r w:rsidRPr="00D8132F">
          <w:rPr>
            <w:rFonts w:cs="Times New Roman"/>
            <w:sz w:val="26"/>
            <w:szCs w:val="26"/>
          </w:rPr>
          <w:t>ÁC</w:t>
        </w:r>
        <w:r>
          <w:rPr>
            <w:rFonts w:cs="Times New Roman"/>
            <w:sz w:val="26"/>
            <w:szCs w:val="26"/>
          </w:rPr>
          <w:t xml:space="preserve"> </w:t>
        </w:r>
      </w:ins>
      <w:r w:rsidR="006052A2" w:rsidRPr="002907F6">
        <w:rPr>
          <w:rFonts w:cs="Times New Roman"/>
          <w:sz w:val="26"/>
          <w:szCs w:val="26"/>
        </w:rPr>
        <w:t>THUẬT TOÁN ĐƯỢC ĐỀ XUẤT</w:t>
      </w:r>
      <w:bookmarkEnd w:id="733"/>
    </w:p>
    <w:p w14:paraId="2757BF40" w14:textId="77777777" w:rsidR="00567849" w:rsidRPr="002907F6" w:rsidRDefault="00567849" w:rsidP="00445EA8">
      <w:pPr>
        <w:pStyle w:val="Heading2"/>
        <w:spacing w:line="312" w:lineRule="auto"/>
        <w:jc w:val="both"/>
        <w:rPr>
          <w:rFonts w:cs="Times New Roman"/>
        </w:rPr>
      </w:pPr>
      <w:bookmarkStart w:id="735" w:name="_Toc70761482"/>
      <w:r w:rsidRPr="002907F6">
        <w:rPr>
          <w:rFonts w:cs="Times New Roman"/>
        </w:rPr>
        <w:t xml:space="preserve">Cắt </w:t>
      </w:r>
      <w:r w:rsidR="0012167E" w:rsidRPr="002907F6">
        <w:rPr>
          <w:rFonts w:cs="Times New Roman"/>
        </w:rPr>
        <w:t>n</w:t>
      </w:r>
      <w:r w:rsidRPr="002907F6">
        <w:rPr>
          <w:rFonts w:cs="Times New Roman"/>
        </w:rPr>
        <w:t>hanh</w:t>
      </w:r>
      <w:bookmarkEnd w:id="735"/>
    </w:p>
    <w:p w14:paraId="6C50C21B" w14:textId="77777777"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ins w:id="736" w:author="thanh" w:date="2021-05-03T16:57:00Z">
        <w:r w:rsidR="00F517DF">
          <w:rPr>
            <w:rFonts w:ascii="Times New Roman" w:hAnsi="Times New Roman" w:cs="Times New Roman"/>
            <w:szCs w:val="26"/>
          </w:rPr>
          <w:t>,</w:t>
        </w:r>
      </w:ins>
      <w:del w:id="737" w:author="thanh" w:date="2021-05-03T16:57:00Z">
        <w:r w:rsidRPr="002907F6" w:rsidDel="00F517DF">
          <w:rPr>
            <w:rFonts w:ascii="Times New Roman" w:hAnsi="Times New Roman" w:cs="Times New Roman"/>
            <w:szCs w:val="26"/>
          </w:rPr>
          <w:delText>.</w:delText>
        </w:r>
      </w:del>
      <w:r w:rsidRPr="002907F6">
        <w:rPr>
          <w:rFonts w:ascii="Times New Roman" w:hAnsi="Times New Roman" w:cs="Times New Roman"/>
          <w:szCs w:val="26"/>
        </w:rPr>
        <w:t xml:space="preserve"> </w:t>
      </w:r>
      <w:ins w:id="738" w:author="thanh" w:date="2021-05-03T16:57:00Z">
        <w:r w:rsidR="00F517DF">
          <w:rPr>
            <w:rFonts w:ascii="Times New Roman" w:hAnsi="Times New Roman" w:cs="Times New Roman"/>
            <w:szCs w:val="26"/>
          </w:rPr>
          <w:t>t</w:t>
        </w:r>
      </w:ins>
      <w:del w:id="739" w:author="thanh" w:date="2021-05-03T16:57:00Z">
        <w:r w:rsidRPr="002907F6" w:rsidDel="00F517DF">
          <w:rPr>
            <w:rFonts w:ascii="Times New Roman" w:hAnsi="Times New Roman" w:cs="Times New Roman"/>
            <w:szCs w:val="26"/>
          </w:rPr>
          <w:delText>T</w:delText>
        </w:r>
      </w:del>
      <w:r w:rsidRPr="002907F6">
        <w:rPr>
          <w:rFonts w:ascii="Times New Roman" w:hAnsi="Times New Roman" w:cs="Times New Roman"/>
          <w:szCs w:val="26"/>
        </w:rPr>
        <w:t xml:space="preserve">rong đó sẽ chỉ rõ thanh đơn hàng </w:t>
      </w:r>
      <w:del w:id="740" w:author="thanh" w:date="2021-05-03T16:57:00Z">
        <w:r w:rsidRPr="002907F6" w:rsidDel="00F517DF">
          <w:rPr>
            <w:rFonts w:ascii="Times New Roman" w:hAnsi="Times New Roman" w:cs="Times New Roman"/>
            <w:szCs w:val="26"/>
          </w:rPr>
          <w:delText xml:space="preserve">nãy </w:delText>
        </w:r>
      </w:del>
      <w:ins w:id="741" w:author="thanh" w:date="2021-05-03T16:57:00Z">
        <w:r w:rsidR="00F517DF">
          <w:rPr>
            <w:rFonts w:ascii="Times New Roman" w:hAnsi="Times New Roman" w:cs="Times New Roman"/>
            <w:szCs w:val="26"/>
          </w:rPr>
          <w:t>n</w:t>
        </w:r>
        <w:r w:rsidR="00F517DF" w:rsidRPr="00F517DF">
          <w:rPr>
            <w:rFonts w:ascii="Times New Roman" w:hAnsi="Times New Roman" w:cs="Times New Roman"/>
            <w:szCs w:val="26"/>
          </w:rPr>
          <w:t>ào</w:t>
        </w:r>
        <w:r w:rsidR="00F517DF" w:rsidRPr="002907F6">
          <w:rPr>
            <w:rFonts w:ascii="Times New Roman" w:hAnsi="Times New Roman" w:cs="Times New Roman"/>
            <w:szCs w:val="26"/>
          </w:rPr>
          <w:t xml:space="preserve"> </w:t>
        </w:r>
      </w:ins>
      <w:r w:rsidRPr="002907F6">
        <w:rPr>
          <w:rFonts w:ascii="Times New Roman" w:hAnsi="Times New Roman" w:cs="Times New Roman"/>
          <w:szCs w:val="26"/>
        </w:rPr>
        <w:t xml:space="preserve">sẽ được cắt bởi thanh nguyên liệu nào. </w:t>
      </w:r>
    </w:p>
    <w:p w14:paraId="71336710" w14:textId="77777777"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5C05C852" w14:textId="77777777"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64E2E733" w14:textId="77777777"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6FCC8191" w14:textId="77777777"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1393830D" w14:textId="77777777" w:rsidR="00A739E3" w:rsidRPr="002907F6" w:rsidDel="00F517DF" w:rsidRDefault="00A739E3" w:rsidP="00445EA8">
      <w:pPr>
        <w:spacing w:after="120" w:line="312" w:lineRule="auto"/>
        <w:ind w:firstLine="720"/>
        <w:jc w:val="both"/>
        <w:rPr>
          <w:del w:id="742" w:author="thanh" w:date="2021-05-03T16:59:00Z"/>
          <w:rFonts w:ascii="Times New Roman" w:hAnsi="Times New Roman" w:cs="Times New Roman"/>
          <w:szCs w:val="26"/>
        </w:rPr>
      </w:pPr>
      <w:r w:rsidRPr="002907F6">
        <w:rPr>
          <w:rFonts w:ascii="Times New Roman" w:hAnsi="Times New Roman" w:cs="Times New Roman"/>
          <w:szCs w:val="26"/>
        </w:rPr>
        <w:t xml:space="preserve">Phương pháp cắt nhanh có </w:t>
      </w:r>
      <w:del w:id="743" w:author="thanh" w:date="2021-05-03T16:59:00Z">
        <w:r w:rsidRPr="002907F6" w:rsidDel="00F517DF">
          <w:rPr>
            <w:rFonts w:ascii="Times New Roman" w:hAnsi="Times New Roman" w:cs="Times New Roman"/>
            <w:szCs w:val="26"/>
          </w:rPr>
          <w:delText xml:space="preserve">hai hàm </w:delText>
        </w:r>
      </w:del>
      <w:r w:rsidRPr="002907F6">
        <w:rPr>
          <w:rFonts w:ascii="Times New Roman" w:hAnsi="Times New Roman" w:cs="Times New Roman"/>
          <w:szCs w:val="26"/>
        </w:rPr>
        <w:t xml:space="preserve">mục tiêu chính </w:t>
      </w:r>
      <w:del w:id="744" w:author="thanh" w:date="2021-05-03T16:59:00Z">
        <w:r w:rsidRPr="002907F6" w:rsidDel="00F517DF">
          <w:rPr>
            <w:rFonts w:ascii="Times New Roman" w:hAnsi="Times New Roman" w:cs="Times New Roman"/>
            <w:szCs w:val="26"/>
          </w:rPr>
          <w:delText>được sắp xếp theo thứ tự ưu tiên sau:</w:delText>
        </w:r>
      </w:del>
      <w:ins w:id="745" w:author="thanh" w:date="2021-05-03T16:59:00Z">
        <w:r w:rsidR="00F517DF">
          <w:rPr>
            <w:rFonts w:ascii="Times New Roman" w:hAnsi="Times New Roman" w:cs="Times New Roman"/>
            <w:szCs w:val="26"/>
          </w:rPr>
          <w:t>l</w:t>
        </w:r>
      </w:ins>
    </w:p>
    <w:p w14:paraId="1D174871" w14:textId="77777777" w:rsidR="002E5B77" w:rsidRDefault="00F517DF">
      <w:pPr>
        <w:spacing w:after="120" w:line="312" w:lineRule="auto"/>
        <w:jc w:val="both"/>
        <w:rPr>
          <w:rFonts w:ascii="Times New Roman" w:hAnsi="Times New Roman" w:cs="Times New Roman"/>
          <w:szCs w:val="26"/>
        </w:rPr>
        <w:pPrChange w:id="746" w:author="thanh" w:date="2021-05-03T16:59:00Z">
          <w:pPr>
            <w:pStyle w:val="ListParagraph"/>
            <w:numPr>
              <w:numId w:val="5"/>
            </w:numPr>
            <w:spacing w:after="120" w:line="312" w:lineRule="auto"/>
            <w:ind w:hanging="360"/>
            <w:jc w:val="both"/>
          </w:pPr>
        </w:pPrChange>
      </w:pPr>
      <w:ins w:id="747" w:author="thanh" w:date="2021-05-03T16:59:00Z">
        <w:r w:rsidRPr="00F517DF">
          <w:rPr>
            <w:rFonts w:ascii="Times New Roman" w:hAnsi="Times New Roman" w:cs="Times New Roman"/>
            <w:szCs w:val="26"/>
          </w:rPr>
          <w:t>à</w:t>
        </w:r>
        <w:r>
          <w:rPr>
            <w:rFonts w:ascii="Times New Roman" w:hAnsi="Times New Roman" w:cs="Times New Roman"/>
            <w:szCs w:val="26"/>
          </w:rPr>
          <w:t xml:space="preserve"> s</w:t>
        </w:r>
      </w:ins>
      <w:del w:id="748" w:author="thanh" w:date="2021-05-03T16:59:00Z">
        <w:r w:rsidR="00A739E3" w:rsidRPr="002907F6" w:rsidDel="00F517DF">
          <w:rPr>
            <w:rFonts w:ascii="Times New Roman" w:hAnsi="Times New Roman" w:cs="Times New Roman"/>
            <w:szCs w:val="26"/>
          </w:rPr>
          <w:delText>S</w:delText>
        </w:r>
      </w:del>
      <w:r w:rsidR="00A739E3" w:rsidRPr="002907F6">
        <w:rPr>
          <w:rFonts w:ascii="Times New Roman" w:hAnsi="Times New Roman" w:cs="Times New Roman"/>
          <w:szCs w:val="26"/>
        </w:rPr>
        <w:t>ố lượng các thanh nguyên liệu đem ra gia công</w:t>
      </w:r>
      <w:ins w:id="749" w:author="thanh" w:date="2021-05-03T16:57:00Z">
        <w:r>
          <w:rPr>
            <w:rFonts w:ascii="Times New Roman" w:hAnsi="Times New Roman" w:cs="Times New Roman"/>
            <w:szCs w:val="26"/>
          </w:rPr>
          <w:t xml:space="preserve"> </w:t>
        </w:r>
      </w:ins>
      <w:del w:id="750" w:author="thanh" w:date="2021-05-03T16:58:00Z">
        <w:r w:rsidR="00A739E3" w:rsidRPr="002907F6" w:rsidDel="00F517DF">
          <w:rPr>
            <w:rFonts w:ascii="Times New Roman" w:hAnsi="Times New Roman" w:cs="Times New Roman"/>
            <w:szCs w:val="26"/>
          </w:rPr>
          <w:delText xml:space="preserve">: mục tiêu là phải </w:delText>
        </w:r>
      </w:del>
      <w:r w:rsidR="00A739E3" w:rsidRPr="002907F6">
        <w:rPr>
          <w:rFonts w:ascii="Times New Roman" w:hAnsi="Times New Roman" w:cs="Times New Roman"/>
          <w:szCs w:val="26"/>
        </w:rPr>
        <w:t>ít nhất có thể</w:t>
      </w:r>
      <w:ins w:id="751" w:author="thanh" w:date="2021-05-03T16:59:00Z">
        <w:r>
          <w:rPr>
            <w:rFonts w:ascii="Times New Roman" w:hAnsi="Times New Roman" w:cs="Times New Roman"/>
            <w:szCs w:val="26"/>
          </w:rPr>
          <w:t>,</w:t>
        </w:r>
      </w:ins>
      <w:ins w:id="752" w:author="thanh" w:date="2021-05-03T16:58:00Z">
        <w:r>
          <w:rPr>
            <w:rFonts w:ascii="Times New Roman" w:hAnsi="Times New Roman" w:cs="Times New Roman"/>
            <w:szCs w:val="26"/>
          </w:rPr>
          <w:t xml:space="preserve">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ins>
      <w:ins w:id="753" w:author="thanh" w:date="2021-05-03T16:59:00Z">
        <w:r>
          <w:rPr>
            <w:rFonts w:ascii="Times New Roman" w:hAnsi="Times New Roman" w:cs="Times New Roman"/>
            <w:szCs w:val="26"/>
          </w:rPr>
          <w:t>.</w:t>
        </w:r>
      </w:ins>
    </w:p>
    <w:p w14:paraId="2142CBCD" w14:textId="77777777" w:rsidR="00A739E3" w:rsidRPr="002907F6" w:rsidDel="00F517DF" w:rsidRDefault="00A739E3" w:rsidP="00445EA8">
      <w:pPr>
        <w:pStyle w:val="ListParagraph"/>
        <w:numPr>
          <w:ilvl w:val="0"/>
          <w:numId w:val="5"/>
        </w:numPr>
        <w:spacing w:after="120" w:line="312" w:lineRule="auto"/>
        <w:jc w:val="both"/>
        <w:rPr>
          <w:del w:id="754" w:author="thanh" w:date="2021-05-03T16:59:00Z"/>
          <w:rFonts w:ascii="Times New Roman" w:hAnsi="Times New Roman" w:cs="Times New Roman"/>
          <w:szCs w:val="26"/>
        </w:rPr>
      </w:pPr>
      <w:del w:id="755" w:author="thanh" w:date="2021-05-03T16:59:00Z">
        <w:r w:rsidRPr="002907F6" w:rsidDel="00F517DF">
          <w:rPr>
            <w:rFonts w:ascii="Times New Roman" w:hAnsi="Times New Roman" w:cs="Times New Roman"/>
            <w:szCs w:val="26"/>
          </w:rPr>
          <w:delText xml:space="preserve">Tổng chiều dài các thanh nguyên liệu còn lại sau khi cắt: </w:delText>
        </w:r>
        <w:r w:rsidR="00AB0944" w:rsidRPr="002907F6" w:rsidDel="00F517DF">
          <w:rPr>
            <w:rFonts w:ascii="Times New Roman" w:hAnsi="Times New Roman" w:cs="Times New Roman"/>
            <w:szCs w:val="26"/>
          </w:rPr>
          <w:delText>tỉ lệ dư thừa</w:delText>
        </w:r>
        <w:r w:rsidRPr="002907F6" w:rsidDel="00F517DF">
          <w:rPr>
            <w:rFonts w:ascii="Times New Roman" w:hAnsi="Times New Roman" w:cs="Times New Roman"/>
            <w:szCs w:val="26"/>
          </w:rPr>
          <w:delText xml:space="preserve"> cũng phải ít nhất trong các phương án đảm bảo hàm mục tiêu trên.</w:delText>
        </w:r>
      </w:del>
    </w:p>
    <w:p w14:paraId="1A914C85" w14:textId="77777777"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del w:id="756" w:author="thanh" w:date="2021-05-03T17:02:00Z">
        <w:r w:rsidR="0012167E" w:rsidRPr="002907F6" w:rsidDel="00F517DF">
          <w:rPr>
            <w:rFonts w:ascii="Times New Roman" w:hAnsi="Times New Roman" w:cs="Times New Roman"/>
            <w:i/>
            <w:iCs/>
            <w:szCs w:val="26"/>
          </w:rPr>
          <w:delText>3</w:delText>
        </w:r>
      </w:del>
      <w:ins w:id="757" w:author="thanh" w:date="2021-05-03T17:02:00Z">
        <w:r w:rsidR="00F517DF">
          <w:rPr>
            <w:rFonts w:ascii="Times New Roman" w:hAnsi="Times New Roman" w:cs="Times New Roman"/>
            <w:i/>
            <w:iCs/>
            <w:szCs w:val="26"/>
          </w:rPr>
          <w:t>2</w:t>
        </w:r>
      </w:ins>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53314403" w14:textId="77777777"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ins w:id="758" w:author="thanh" w:date="2021-05-03T16:59:00Z">
        <w:r w:rsidR="00F517DF">
          <w:rPr>
            <w:rFonts w:ascii="Times New Roman" w:hAnsi="Times New Roman" w:cs="Times New Roman"/>
            <w:szCs w:val="26"/>
          </w:rPr>
          <w:t>T</w:t>
        </w:r>
      </w:ins>
      <w:del w:id="759" w:author="thanh" w:date="2021-05-03T16:59:00Z">
        <w:r w:rsidRPr="002907F6" w:rsidDel="00F517DF">
          <w:rPr>
            <w:rFonts w:ascii="Times New Roman" w:hAnsi="Times New Roman" w:cs="Times New Roman"/>
            <w:szCs w:val="26"/>
          </w:rPr>
          <w:delText>t</w:delText>
        </w:r>
      </w:del>
      <w:r w:rsidRPr="002907F6">
        <w:rPr>
          <w:rFonts w:ascii="Times New Roman" w:hAnsi="Times New Roman" w:cs="Times New Roman"/>
          <w:szCs w:val="26"/>
        </w:rPr>
        <w:t>iến hành sắp xếp các thanh nguyên liệu theo chiều dài giảm dần.</w:t>
      </w:r>
    </w:p>
    <w:p w14:paraId="240AFBB0" w14:textId="77777777"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ins w:id="760" w:author="thanh" w:date="2021-05-03T17:00:00Z">
        <w:r w:rsidR="00F517DF">
          <w:rPr>
            <w:rFonts w:ascii="Times New Roman" w:hAnsi="Times New Roman" w:cs="Times New Roman"/>
            <w:szCs w:val="26"/>
          </w:rPr>
          <w:t>T</w:t>
        </w:r>
      </w:ins>
      <w:del w:id="761" w:author="thanh" w:date="2021-05-03T17:00:00Z">
        <w:r w:rsidRPr="002907F6" w:rsidDel="00F517DF">
          <w:rPr>
            <w:rFonts w:ascii="Times New Roman" w:hAnsi="Times New Roman" w:cs="Times New Roman"/>
            <w:szCs w:val="26"/>
          </w:rPr>
          <w:delText>t</w:delText>
        </w:r>
      </w:del>
      <w:r w:rsidRPr="002907F6">
        <w:rPr>
          <w:rFonts w:ascii="Times New Roman" w:hAnsi="Times New Roman" w:cs="Times New Roman"/>
          <w:szCs w:val="26"/>
        </w:rPr>
        <w:t>ương tự như bước 2, sắp xếp các thanh đơn hàng theo chiều dài giảm dần.</w:t>
      </w:r>
    </w:p>
    <w:p w14:paraId="5466452F" w14:textId="77777777"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del w:id="762" w:author="thanh" w:date="2021-05-03T17:00:00Z">
        <w:r w:rsidR="0012167E" w:rsidRPr="002907F6" w:rsidDel="00F517DF">
          <w:rPr>
            <w:rFonts w:ascii="Times New Roman" w:hAnsi="Times New Roman" w:cs="Times New Roman"/>
            <w:szCs w:val="26"/>
          </w:rPr>
          <w:delText>k</w:delText>
        </w:r>
      </w:del>
      <w:ins w:id="763" w:author="thanh" w:date="2021-05-03T17:00:00Z">
        <w:r w:rsidR="00F517DF">
          <w:rPr>
            <w:rFonts w:ascii="Times New Roman" w:hAnsi="Times New Roman" w:cs="Times New Roman"/>
            <w:szCs w:val="26"/>
          </w:rPr>
          <w:t>K</w:t>
        </w:r>
      </w:ins>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72790964" w14:textId="77777777"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ins w:id="764" w:author="thanh" w:date="2021-05-03T17:00:00Z">
        <w:r w:rsidR="00F517DF">
          <w:rPr>
            <w:rFonts w:ascii="Times New Roman" w:hAnsi="Times New Roman" w:cs="Times New Roman"/>
            <w:szCs w:val="26"/>
          </w:rPr>
          <w:t>S</w:t>
        </w:r>
      </w:ins>
      <w:del w:id="765" w:author="thanh" w:date="2021-05-03T17:00:00Z">
        <w:r w:rsidRPr="002907F6" w:rsidDel="00F517DF">
          <w:rPr>
            <w:rFonts w:ascii="Times New Roman" w:hAnsi="Times New Roman" w:cs="Times New Roman"/>
            <w:szCs w:val="26"/>
          </w:rPr>
          <w:delText>s</w:delText>
        </w:r>
      </w:del>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286A420F" w14:textId="77777777"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Bỏ thanh nguyên liệu dài nhất: Sau khi qua bước 4, tiến hành bỏ đi một thanh nguyên liệu dài nhất trong danh sách các nguyên liệu ban đầu để tiếp tục quá trình tìm các phương án có thể cắt.</w:t>
      </w:r>
    </w:p>
    <w:p w14:paraId="0F74EF53" w14:textId="77777777"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ins w:id="766" w:author="thanh" w:date="2021-05-03T17:00:00Z">
        <w:r w:rsidR="00F517DF">
          <w:rPr>
            <w:rFonts w:ascii="Times New Roman" w:hAnsi="Times New Roman" w:cs="Times New Roman"/>
            <w:szCs w:val="26"/>
          </w:rPr>
          <w:t>S</w:t>
        </w:r>
      </w:ins>
      <w:del w:id="767" w:author="thanh" w:date="2021-05-03T17:00:00Z">
        <w:r w:rsidRPr="002907F6" w:rsidDel="00F517DF">
          <w:rPr>
            <w:rFonts w:ascii="Times New Roman" w:hAnsi="Times New Roman" w:cs="Times New Roman"/>
            <w:szCs w:val="26"/>
          </w:rPr>
          <w:delText>s</w:delText>
        </w:r>
      </w:del>
      <w:r w:rsidRPr="002907F6">
        <w:rPr>
          <w:rFonts w:ascii="Times New Roman" w:hAnsi="Times New Roman" w:cs="Times New Roman"/>
          <w:szCs w:val="26"/>
        </w:rPr>
        <w:t>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140E0DA2" w14:textId="77777777" w:rsidR="008143EF" w:rsidRPr="002907F6" w:rsidRDefault="008143EF" w:rsidP="00445EA8">
      <w:pPr>
        <w:spacing w:line="312" w:lineRule="auto"/>
        <w:jc w:val="both"/>
        <w:rPr>
          <w:rFonts w:ascii="Times New Roman" w:hAnsi="Times New Roman" w:cs="Times New Roman"/>
          <w:szCs w:val="26"/>
        </w:rPr>
      </w:pPr>
    </w:p>
    <w:p w14:paraId="7A2DC874" w14:textId="77777777" w:rsidR="00310980" w:rsidRDefault="00A739E3" w:rsidP="00310980">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03A55F52" wp14:editId="7A467A58">
            <wp:extent cx="5388574" cy="5408579"/>
            <wp:effectExtent l="19050" t="0" r="257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388574" cy="5408579"/>
                    </a:xfrm>
                    <a:prstGeom prst="rect">
                      <a:avLst/>
                    </a:prstGeom>
                  </pic:spPr>
                </pic:pic>
              </a:graphicData>
            </a:graphic>
          </wp:inline>
        </w:drawing>
      </w:r>
    </w:p>
    <w:p w14:paraId="49700AB8" w14:textId="77777777" w:rsidR="00A739E3" w:rsidRPr="00310980" w:rsidRDefault="00310980" w:rsidP="00310980">
      <w:pPr>
        <w:pStyle w:val="Caption"/>
      </w:pPr>
      <w:bookmarkStart w:id="768" w:name="_Toc70760896"/>
      <w:r w:rsidRPr="00310980">
        <w:t xml:space="preserve">Hình </w:t>
      </w:r>
      <w:r w:rsidR="00C670C1">
        <w:fldChar w:fldCharType="begin"/>
      </w:r>
      <w:r w:rsidR="00C670C1">
        <w:instrText xml:space="preserve"> STYLEREF 1 \s </w:instrText>
      </w:r>
      <w:r w:rsidR="00C670C1">
        <w:fldChar w:fldCharType="separate"/>
      </w:r>
      <w:r w:rsidR="0079115C">
        <w:rPr>
          <w:noProof/>
        </w:rPr>
        <w:t>2</w:t>
      </w:r>
      <w:r w:rsidR="00C670C1">
        <w:rPr>
          <w:noProof/>
        </w:rPr>
        <w:fldChar w:fldCharType="end"/>
      </w:r>
      <w:r w:rsidR="0079115C">
        <w:t>.</w:t>
      </w:r>
      <w:r w:rsidR="00C670C1">
        <w:fldChar w:fldCharType="begin"/>
      </w:r>
      <w:r w:rsidR="00C670C1">
        <w:instrText xml:space="preserve"> SEQ Hình \* ARABIC \s 1 </w:instrText>
      </w:r>
      <w:r w:rsidR="00C670C1">
        <w:fldChar w:fldCharType="separate"/>
      </w:r>
      <w:r w:rsidR="0079115C">
        <w:rPr>
          <w:noProof/>
        </w:rPr>
        <w:t>1</w:t>
      </w:r>
      <w:r w:rsidR="00C670C1">
        <w:rPr>
          <w:noProof/>
        </w:rPr>
        <w:fldChar w:fldCharType="end"/>
      </w:r>
      <w:r w:rsidRPr="00310980">
        <w:t xml:space="preserve"> Sơ đồ khối giải thuật cắt nhanh</w:t>
      </w:r>
      <w:bookmarkEnd w:id="768"/>
    </w:p>
    <w:p w14:paraId="6A5802FE" w14:textId="77777777" w:rsidR="00A739E3" w:rsidRPr="002907F6" w:rsidRDefault="00A739E3" w:rsidP="00964153">
      <w:pPr>
        <w:spacing w:after="120" w:line="312" w:lineRule="auto"/>
        <w:jc w:val="center"/>
        <w:rPr>
          <w:rFonts w:ascii="Times New Roman" w:hAnsi="Times New Roman" w:cs="Times New Roman"/>
          <w:szCs w:val="26"/>
        </w:rPr>
      </w:pPr>
    </w:p>
    <w:p w14:paraId="4D77B56C" w14:textId="77777777"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0477C056" w14:textId="77777777" w:rsidR="00310980" w:rsidRDefault="007620D8" w:rsidP="00310980">
      <w:pPr>
        <w:pStyle w:val="Caption"/>
        <w:keepNext/>
      </w:pPr>
      <w:r w:rsidRPr="002907F6">
        <w:rPr>
          <w:noProof/>
        </w:rPr>
        <w:lastRenderedPageBreak/>
        <w:drawing>
          <wp:inline distT="0" distB="0" distL="0" distR="0" wp14:anchorId="7CD06C97" wp14:editId="62E2C8FA">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572903" cy="6630325"/>
                    </a:xfrm>
                    <a:prstGeom prst="rect">
                      <a:avLst/>
                    </a:prstGeom>
                  </pic:spPr>
                </pic:pic>
              </a:graphicData>
            </a:graphic>
          </wp:inline>
        </w:drawing>
      </w:r>
    </w:p>
    <w:p w14:paraId="011A5D64" w14:textId="77777777" w:rsidR="007620D8" w:rsidRPr="002907F6" w:rsidRDefault="00310980" w:rsidP="00310980">
      <w:pPr>
        <w:pStyle w:val="Caption"/>
      </w:pPr>
      <w:bookmarkStart w:id="769" w:name="_Toc70760897"/>
      <w:r>
        <w:t xml:space="preserve">Hình </w:t>
      </w:r>
      <w:r w:rsidR="00C670C1">
        <w:fldChar w:fldCharType="begin"/>
      </w:r>
      <w:r w:rsidR="00C670C1">
        <w:instrText xml:space="preserve"> STYLEREF 1 \s </w:instrText>
      </w:r>
      <w:r w:rsidR="00C670C1">
        <w:fldChar w:fldCharType="separate"/>
      </w:r>
      <w:r w:rsidR="0079115C">
        <w:rPr>
          <w:noProof/>
        </w:rPr>
        <w:t>2</w:t>
      </w:r>
      <w:r w:rsidR="00C670C1">
        <w:rPr>
          <w:noProof/>
        </w:rPr>
        <w:fldChar w:fldCharType="end"/>
      </w:r>
      <w:r w:rsidR="0079115C">
        <w:t>.</w:t>
      </w:r>
      <w:r w:rsidR="00C670C1">
        <w:fldChar w:fldCharType="begin"/>
      </w:r>
      <w:r w:rsidR="00C670C1">
        <w:instrText xml:space="preserve"> SEQ Hình \* ARABIC \s 1 </w:instrText>
      </w:r>
      <w:r w:rsidR="00C670C1">
        <w:fldChar w:fldCharType="separate"/>
      </w:r>
      <w:r w:rsidR="0079115C">
        <w:rPr>
          <w:noProof/>
        </w:rPr>
        <w:t>2</w:t>
      </w:r>
      <w:r w:rsidR="00C670C1">
        <w:rPr>
          <w:noProof/>
        </w:rPr>
        <w:fldChar w:fldCharType="end"/>
      </w:r>
      <w:ins w:id="770" w:author="thanh" w:date="2021-05-03T17:02:00Z">
        <w:r w:rsidR="00F517DF">
          <w:t xml:space="preserve">. </w:t>
        </w:r>
      </w:ins>
      <w:r w:rsidRPr="002907F6">
        <w:rPr>
          <w:rFonts w:cs="Times New Roman"/>
          <w:szCs w:val="26"/>
        </w:rPr>
        <w:t xml:space="preserve">Tìm phương án </w:t>
      </w:r>
      <w:del w:id="771" w:author="thanh" w:date="2021-05-03T17:02:00Z">
        <w:r w:rsidRPr="002907F6" w:rsidDel="00F517DF">
          <w:rPr>
            <w:rFonts w:cs="Times New Roman"/>
            <w:szCs w:val="26"/>
          </w:rPr>
          <w:delText>cắt –</w:delText>
        </w:r>
      </w:del>
      <w:r w:rsidRPr="002907F6">
        <w:rPr>
          <w:rFonts w:cs="Times New Roman"/>
          <w:szCs w:val="26"/>
        </w:rPr>
        <w:t xml:space="preserve"> cắt nhanh</w:t>
      </w:r>
      <w:bookmarkEnd w:id="769"/>
    </w:p>
    <w:p w14:paraId="6B7D7701" w14:textId="77777777" w:rsidR="007620D8" w:rsidRPr="002907F6" w:rsidRDefault="007620D8" w:rsidP="00964153">
      <w:pPr>
        <w:spacing w:after="120" w:line="312" w:lineRule="auto"/>
        <w:jc w:val="center"/>
        <w:rPr>
          <w:rFonts w:ascii="Times New Roman" w:hAnsi="Times New Roman" w:cs="Times New Roman"/>
          <w:szCs w:val="26"/>
        </w:rPr>
      </w:pPr>
    </w:p>
    <w:p w14:paraId="474B4B9D" w14:textId="77777777"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del w:id="772" w:author="thanh" w:date="2021-05-03T17:01:00Z">
        <w:r w:rsidRPr="002907F6" w:rsidDel="00F517DF">
          <w:rPr>
            <w:rFonts w:ascii="Times New Roman" w:hAnsi="Times New Roman" w:cs="Times New Roman"/>
            <w:i/>
            <w:iCs/>
            <w:szCs w:val="26"/>
          </w:rPr>
          <w:delText>h</w:delText>
        </w:r>
      </w:del>
      <w:ins w:id="773" w:author="thanh" w:date="2021-05-03T17:01:00Z">
        <w:r w:rsidR="00F517DF">
          <w:rPr>
            <w:rFonts w:ascii="Times New Roman" w:hAnsi="Times New Roman" w:cs="Times New Roman"/>
            <w:i/>
            <w:iCs/>
            <w:szCs w:val="26"/>
          </w:rPr>
          <w:t>H</w:t>
        </w:r>
      </w:ins>
      <w:r w:rsidRPr="002907F6">
        <w:rPr>
          <w:rFonts w:ascii="Times New Roman" w:hAnsi="Times New Roman" w:cs="Times New Roman"/>
          <w:i/>
          <w:iCs/>
          <w:szCs w:val="26"/>
        </w:rPr>
        <w:t xml:space="preserve">ình </w:t>
      </w:r>
      <w:del w:id="774" w:author="thanh" w:date="2021-05-03T17:02:00Z">
        <w:r w:rsidRPr="002907F6" w:rsidDel="00F517DF">
          <w:rPr>
            <w:rFonts w:ascii="Times New Roman" w:hAnsi="Times New Roman" w:cs="Times New Roman"/>
            <w:i/>
            <w:iCs/>
            <w:szCs w:val="26"/>
          </w:rPr>
          <w:delText>3</w:delText>
        </w:r>
      </w:del>
      <w:ins w:id="775" w:author="thanh" w:date="2021-05-03T17:02:00Z">
        <w:r w:rsidR="00F517DF">
          <w:rPr>
            <w:rFonts w:ascii="Times New Roman" w:hAnsi="Times New Roman" w:cs="Times New Roman"/>
            <w:i/>
            <w:iCs/>
            <w:szCs w:val="26"/>
          </w:rPr>
          <w:t>2</w:t>
        </w:r>
      </w:ins>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2EA09AC8" w14:textId="77777777"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del w:id="776" w:author="thanh" w:date="2021-05-03T17:02:00Z">
        <w:r w:rsidRPr="002907F6" w:rsidDel="00F517DF">
          <w:rPr>
            <w:rFonts w:ascii="Times New Roman" w:hAnsi="Times New Roman" w:cs="Times New Roman"/>
            <w:szCs w:val="26"/>
          </w:rPr>
          <w:lastRenderedPageBreak/>
          <w:delText>Bước 2 –</w:delText>
        </w:r>
      </w:del>
      <w:r w:rsidRPr="002907F6">
        <w:rPr>
          <w:rFonts w:ascii="Times New Roman" w:hAnsi="Times New Roman" w:cs="Times New Roman"/>
          <w:szCs w:val="26"/>
        </w:rPr>
        <w:t xml:space="preserve"> 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625EAED7" w14:textId="7777777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del w:id="777" w:author="thanh" w:date="2021-05-03T17:02:00Z">
        <w:r w:rsidRPr="002907F6" w:rsidDel="00F517DF">
          <w:rPr>
            <w:rFonts w:ascii="Times New Roman" w:hAnsi="Times New Roman" w:cs="Times New Roman"/>
            <w:szCs w:val="26"/>
          </w:rPr>
          <w:delText xml:space="preserve">Bước 3 – </w:delText>
        </w:r>
      </w:del>
      <w:r w:rsidRPr="002907F6">
        <w:rPr>
          <w:rFonts w:ascii="Times New Roman" w:hAnsi="Times New Roman" w:cs="Times New Roman"/>
          <w:szCs w:val="26"/>
        </w:rPr>
        <w:t>Có thanh đơn hàng ngắn hơn: Kiểm tra lần lượt các thanh trong danh sách đơn hàng, nếu có thanh đơn hàng ngắn hơn hoặc bằng thanh trên máy cắt thì chuyển đến bước 4; ngược lại chuyển đến bước 5.</w:t>
      </w:r>
    </w:p>
    <w:p w14:paraId="6566532F" w14:textId="7777777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del w:id="778" w:author="thanh" w:date="2021-05-03T17:02:00Z">
        <w:r w:rsidRPr="002907F6" w:rsidDel="00F517DF">
          <w:rPr>
            <w:rFonts w:ascii="Times New Roman" w:hAnsi="Times New Roman" w:cs="Times New Roman"/>
            <w:szCs w:val="26"/>
          </w:rPr>
          <w:delText xml:space="preserve">Bước 4 – </w:delText>
        </w:r>
      </w:del>
      <w:r w:rsidRPr="002907F6">
        <w:rPr>
          <w:rFonts w:ascii="Times New Roman" w:hAnsi="Times New Roman" w:cs="Times New Roman"/>
          <w:szCs w:val="26"/>
        </w:rPr>
        <w:t>Cắt theo thanh đơn hàng dài nhất có thể: cắt thanh nguyên liệu trên máy để tạo ra sản phầm là thanh đơn hàng đã được chọn. Sau đó tiếp tục quay lại bước 3 để tiếp tục cắt.</w:t>
      </w:r>
    </w:p>
    <w:p w14:paraId="21920D30" w14:textId="7777777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del w:id="779" w:author="thanh" w:date="2021-05-03T17:03:00Z">
        <w:r w:rsidRPr="002907F6" w:rsidDel="00F517DF">
          <w:rPr>
            <w:rFonts w:ascii="Times New Roman" w:hAnsi="Times New Roman" w:cs="Times New Roman"/>
            <w:szCs w:val="26"/>
          </w:rPr>
          <w:delText xml:space="preserve">Bước 5 – </w:delText>
        </w:r>
      </w:del>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B10BF7A" w14:textId="7777777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del w:id="780" w:author="thanh" w:date="2021-05-03T17:03:00Z">
        <w:r w:rsidRPr="002907F6" w:rsidDel="00F517DF">
          <w:rPr>
            <w:rFonts w:ascii="Times New Roman" w:hAnsi="Times New Roman" w:cs="Times New Roman"/>
            <w:szCs w:val="26"/>
          </w:rPr>
          <w:delText xml:space="preserve">Bước 6 – </w:delText>
        </w:r>
      </w:del>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4C8EB1BE" w14:textId="77777777"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del w:id="781" w:author="thanh" w:date="2021-05-03T17:03:00Z">
        <w:r w:rsidRPr="002907F6" w:rsidDel="00F517DF">
          <w:rPr>
            <w:rFonts w:ascii="Times New Roman" w:hAnsi="Times New Roman" w:cs="Times New Roman"/>
            <w:szCs w:val="26"/>
          </w:rPr>
          <w:delText xml:space="preserve">Bước 7 – </w:delText>
        </w:r>
      </w:del>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19459AC5" w14:textId="77777777" w:rsidR="00F71D6C" w:rsidRPr="002907F6" w:rsidRDefault="00F71D6C" w:rsidP="00445EA8">
      <w:pPr>
        <w:spacing w:after="120" w:line="312" w:lineRule="auto"/>
        <w:jc w:val="both"/>
        <w:rPr>
          <w:rFonts w:ascii="Times New Roman" w:hAnsi="Times New Roman" w:cs="Times New Roman"/>
          <w:szCs w:val="26"/>
        </w:rPr>
      </w:pPr>
    </w:p>
    <w:p w14:paraId="1E4F3BC1" w14:textId="77777777" w:rsidR="00DC65D8" w:rsidRPr="002907F6" w:rsidRDefault="00DC65D8" w:rsidP="00445EA8">
      <w:pPr>
        <w:pStyle w:val="Heading2"/>
        <w:spacing w:line="312" w:lineRule="auto"/>
        <w:jc w:val="both"/>
        <w:rPr>
          <w:rFonts w:cs="Times New Roman"/>
        </w:rPr>
      </w:pPr>
      <w:bookmarkStart w:id="782" w:name="_Toc70761483"/>
      <w:r w:rsidRPr="002907F6">
        <w:rPr>
          <w:rFonts w:cs="Times New Roman"/>
        </w:rPr>
        <w:t>Cắt tiết kiệm</w:t>
      </w:r>
      <w:bookmarkEnd w:id="782"/>
    </w:p>
    <w:p w14:paraId="60B419D4" w14:textId="77777777" w:rsidR="009919F6" w:rsidRPr="00A55BF9" w:rsidRDefault="009919F6" w:rsidP="00445EA8">
      <w:pPr>
        <w:pStyle w:val="Heading3"/>
        <w:spacing w:line="312" w:lineRule="auto"/>
        <w:jc w:val="both"/>
        <w:rPr>
          <w:rFonts w:cs="Times New Roman"/>
          <w:bCs/>
          <w:szCs w:val="26"/>
        </w:rPr>
      </w:pPr>
      <w:bookmarkStart w:id="783" w:name="_Toc70761484"/>
      <w:r w:rsidRPr="00A55BF9">
        <w:rPr>
          <w:rFonts w:cs="Times New Roman"/>
          <w:bCs/>
          <w:szCs w:val="26"/>
        </w:rPr>
        <w:t>Tổng quan</w:t>
      </w:r>
      <w:bookmarkEnd w:id="783"/>
    </w:p>
    <w:p w14:paraId="784FB520" w14:textId="77777777" w:rsidR="00DC65D8" w:rsidRPr="002907F6" w:rsidRDefault="00BD419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Ngược lại với giải thuật cắt nhanh, có thể tìm được phương án </w:t>
      </w:r>
      <w:r w:rsidR="00AB0944" w:rsidRPr="002907F6">
        <w:rPr>
          <w:rFonts w:ascii="Times New Roman" w:hAnsi="Times New Roman" w:cs="Times New Roman"/>
          <w:szCs w:val="26"/>
        </w:rPr>
        <w:t>khá nhanh</w:t>
      </w:r>
      <w:ins w:id="784" w:author="thanh" w:date="2021-05-03T17:05:00Z">
        <w:r w:rsidR="00D77559">
          <w:rPr>
            <w:rFonts w:ascii="Times New Roman" w:hAnsi="Times New Roman" w:cs="Times New Roman"/>
            <w:szCs w:val="26"/>
          </w:rPr>
          <w:t>,</w:t>
        </w:r>
      </w:ins>
      <w:r w:rsidRPr="002907F6">
        <w:rPr>
          <w:rFonts w:ascii="Times New Roman" w:hAnsi="Times New Roman" w:cs="Times New Roman"/>
          <w:szCs w:val="26"/>
        </w:rPr>
        <w:t xml:space="preserve"> thì phương pháp cắt tiết kiệm lại </w:t>
      </w:r>
      <w:del w:id="785" w:author="thanh" w:date="2021-05-03T17:04:00Z">
        <w:r w:rsidRPr="002907F6" w:rsidDel="00D77559">
          <w:rPr>
            <w:rFonts w:ascii="Times New Roman" w:hAnsi="Times New Roman" w:cs="Times New Roman"/>
            <w:szCs w:val="26"/>
          </w:rPr>
          <w:delText>không đơn giản. để</w:delText>
        </w:r>
      </w:del>
      <w:r w:rsidRPr="002907F6">
        <w:rPr>
          <w:rFonts w:ascii="Times New Roman" w:hAnsi="Times New Roman" w:cs="Times New Roman"/>
          <w:szCs w:val="26"/>
        </w:rPr>
        <w:t xml:space="preserve"> tìm được một phương án cắt tiết kiệm </w:t>
      </w:r>
      <w:del w:id="786" w:author="thanh" w:date="2021-05-03T17:05:00Z">
        <w:r w:rsidRPr="002907F6" w:rsidDel="00D77559">
          <w:rPr>
            <w:rFonts w:ascii="Times New Roman" w:hAnsi="Times New Roman" w:cs="Times New Roman"/>
            <w:szCs w:val="26"/>
          </w:rPr>
          <w:delText>tối ư</w:delText>
        </w:r>
      </w:del>
      <w:del w:id="787" w:author="thanh" w:date="2021-05-03T17:06:00Z">
        <w:r w:rsidRPr="002907F6" w:rsidDel="00D77559">
          <w:rPr>
            <w:rFonts w:ascii="Times New Roman" w:hAnsi="Times New Roman" w:cs="Times New Roman"/>
            <w:szCs w:val="26"/>
          </w:rPr>
          <w:delText>u</w:delText>
        </w:r>
      </w:del>
      <w:r w:rsidRPr="002907F6">
        <w:rPr>
          <w:rFonts w:ascii="Times New Roman" w:hAnsi="Times New Roman" w:cs="Times New Roman"/>
          <w:szCs w:val="26"/>
        </w:rPr>
        <w:t xml:space="preserve"> </w:t>
      </w:r>
      <w:del w:id="788" w:author="thanh" w:date="2021-05-03T17:05:00Z">
        <w:r w:rsidRPr="002907F6" w:rsidDel="00D77559">
          <w:rPr>
            <w:rFonts w:ascii="Times New Roman" w:hAnsi="Times New Roman" w:cs="Times New Roman"/>
            <w:szCs w:val="26"/>
          </w:rPr>
          <w:delText>ta phải</w:delText>
        </w:r>
      </w:del>
      <w:ins w:id="789" w:author="thanh" w:date="2021-05-03T17:05:00Z">
        <w:r w:rsidR="00D77559">
          <w:rPr>
            <w:rFonts w:ascii="Times New Roman" w:hAnsi="Times New Roman" w:cs="Times New Roman"/>
            <w:szCs w:val="26"/>
          </w:rPr>
          <w:t>nh</w:t>
        </w:r>
        <w:r w:rsidR="00D77559" w:rsidRPr="00D77559">
          <w:rPr>
            <w:rFonts w:ascii="Times New Roman" w:hAnsi="Times New Roman" w:cs="Times New Roman"/>
            <w:szCs w:val="26"/>
          </w:rPr>
          <w:t>ư</w:t>
        </w:r>
        <w:r w:rsidR="00D77559">
          <w:rPr>
            <w:rFonts w:ascii="Times New Roman" w:hAnsi="Times New Roman" w:cs="Times New Roman"/>
            <w:szCs w:val="26"/>
          </w:rPr>
          <w:t>ng</w:t>
        </w:r>
      </w:ins>
      <w:r w:rsidRPr="002907F6">
        <w:rPr>
          <w:rFonts w:ascii="Times New Roman" w:hAnsi="Times New Roman" w:cs="Times New Roman"/>
          <w:szCs w:val="26"/>
        </w:rPr>
        <w:t xml:space="preserve"> tốn rất nhiều thời gian </w:t>
      </w:r>
      <w:del w:id="790" w:author="thanh" w:date="2021-05-03T17:05:00Z">
        <w:r w:rsidRPr="002907F6" w:rsidDel="00D77559">
          <w:rPr>
            <w:rFonts w:ascii="Times New Roman" w:hAnsi="Times New Roman" w:cs="Times New Roman"/>
            <w:szCs w:val="26"/>
          </w:rPr>
          <w:delText>và công sức, và theo một tỉ lệ thời gian nhất định thì kết quả của giải thuật cắt này sẽ tỉ lệ thuận với thời gian thực hiện thuật toán</w:delText>
        </w:r>
      </w:del>
      <w:r w:rsidRPr="002907F6">
        <w:rPr>
          <w:rFonts w:ascii="Times New Roman" w:hAnsi="Times New Roman" w:cs="Times New Roman"/>
          <w:szCs w:val="26"/>
        </w:rPr>
        <w:t>. Bài toán mà ta đặt ra ở đây</w:t>
      </w:r>
      <w:r w:rsidR="007A31B3" w:rsidRPr="002907F6">
        <w:rPr>
          <w:rFonts w:ascii="Times New Roman" w:hAnsi="Times New Roman" w:cs="Times New Roman"/>
          <w:szCs w:val="26"/>
        </w:rPr>
        <w:t xml:space="preserve"> có một không gian tìm kiếm rất rộng nên</w:t>
      </w:r>
      <w:r w:rsidRPr="002907F6">
        <w:rPr>
          <w:rFonts w:ascii="Times New Roman" w:hAnsi="Times New Roman" w:cs="Times New Roman"/>
          <w:szCs w:val="26"/>
        </w:rPr>
        <w:t xml:space="preserve"> không thể tìm được phương án tốt nhất mà chỉ tìm được phương án </w:t>
      </w:r>
      <w:r w:rsidRPr="002907F6">
        <w:rPr>
          <w:rFonts w:ascii="Times New Roman" w:hAnsi="Times New Roman" w:cs="Times New Roman"/>
          <w:i/>
          <w:iCs/>
          <w:szCs w:val="26"/>
        </w:rPr>
        <w:t>tố</w:t>
      </w:r>
      <w:ins w:id="791" w:author="thanh" w:date="2021-05-03T17:05:00Z">
        <w:r w:rsidR="00D77559">
          <w:rPr>
            <w:rFonts w:ascii="Times New Roman" w:hAnsi="Times New Roman" w:cs="Times New Roman"/>
            <w:i/>
            <w:iCs/>
            <w:szCs w:val="26"/>
          </w:rPr>
          <w:t>t,</w:t>
        </w:r>
      </w:ins>
      <w:del w:id="792" w:author="thanh" w:date="2021-05-03T17:05:00Z">
        <w:r w:rsidRPr="002907F6" w:rsidDel="00D77559">
          <w:rPr>
            <w:rFonts w:ascii="Times New Roman" w:hAnsi="Times New Roman" w:cs="Times New Roman"/>
            <w:i/>
            <w:iCs/>
            <w:szCs w:val="26"/>
          </w:rPr>
          <w:delText>i</w:delText>
        </w:r>
      </w:del>
      <w:r w:rsidRPr="002907F6">
        <w:rPr>
          <w:rFonts w:ascii="Times New Roman" w:hAnsi="Times New Roman" w:cs="Times New Roman"/>
          <w:i/>
          <w:iCs/>
          <w:szCs w:val="26"/>
        </w:rPr>
        <w:t xml:space="preserve"> </w:t>
      </w:r>
      <w:del w:id="793" w:author="thanh" w:date="2021-05-03T17:05:00Z">
        <w:r w:rsidRPr="002907F6" w:rsidDel="00D77559">
          <w:rPr>
            <w:rFonts w:ascii="Times New Roman" w:hAnsi="Times New Roman" w:cs="Times New Roman"/>
            <w:i/>
            <w:iCs/>
            <w:szCs w:val="26"/>
          </w:rPr>
          <w:delText>ưu -</w:delText>
        </w:r>
      </w:del>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w:t>
      </w:r>
      <w:r w:rsidR="007A31B3" w:rsidRPr="002907F6">
        <w:rPr>
          <w:rFonts w:ascii="Times New Roman" w:hAnsi="Times New Roman" w:cs="Times New Roman"/>
          <w:szCs w:val="26"/>
        </w:rPr>
        <w:t xml:space="preserve"> G</w:t>
      </w:r>
      <w:r w:rsidRPr="002907F6">
        <w:rPr>
          <w:rFonts w:ascii="Times New Roman" w:hAnsi="Times New Roman" w:cs="Times New Roman"/>
          <w:szCs w:val="26"/>
        </w:rPr>
        <w:t>iải</w:t>
      </w:r>
      <w:ins w:id="794" w:author="thanh" w:date="2021-05-03T17:06:00Z">
        <w:r w:rsidR="00D77559">
          <w:rPr>
            <w:rFonts w:ascii="Times New Roman" w:hAnsi="Times New Roman" w:cs="Times New Roman"/>
            <w:szCs w:val="26"/>
          </w:rPr>
          <w:t xml:space="preserve"> </w:t>
        </w:r>
      </w:ins>
      <w:r w:rsidRPr="002907F6">
        <w:rPr>
          <w:rFonts w:ascii="Times New Roman" w:hAnsi="Times New Roman" w:cs="Times New Roman"/>
          <w:szCs w:val="26"/>
        </w:rPr>
        <w:t>thuật di truyền là một ứng cử viên sáng giá</w:t>
      </w:r>
      <w:ins w:id="795" w:author="thanh" w:date="2021-05-03T17:06:00Z">
        <w:r w:rsidR="00D77559">
          <w:rPr>
            <w:rFonts w:ascii="Times New Roman" w:hAnsi="Times New Roman" w:cs="Times New Roman"/>
            <w:szCs w:val="26"/>
          </w:rPr>
          <w:t xml:space="preserve"> </w:t>
        </w:r>
      </w:ins>
      <w:r w:rsidR="00376AA4" w:rsidRPr="002907F6">
        <w:rPr>
          <w:rFonts w:ascii="Times New Roman" w:hAnsi="Times New Roman" w:cs="Times New Roman"/>
          <w:szCs w:val="26"/>
        </w:rPr>
        <w:t>để</w:t>
      </w:r>
      <w:r w:rsidR="007A31B3" w:rsidRPr="002907F6">
        <w:rPr>
          <w:rFonts w:ascii="Times New Roman" w:hAnsi="Times New Roman" w:cs="Times New Roman"/>
          <w:szCs w:val="26"/>
        </w:rPr>
        <w:t xml:space="preserve">có thể giải quyết bài toán đặt ra. </w:t>
      </w:r>
      <w:ins w:id="796" w:author="thanh" w:date="2021-05-03T17:06:00Z">
        <w:r w:rsidR="00D77559">
          <w:rPr>
            <w:rFonts w:ascii="Times New Roman" w:hAnsi="Times New Roman" w:cs="Times New Roman"/>
            <w:szCs w:val="26"/>
          </w:rPr>
          <w:t>S</w:t>
        </w:r>
      </w:ins>
      <w:del w:id="797" w:author="thanh" w:date="2021-05-03T17:06:00Z">
        <w:r w:rsidR="007A31B3" w:rsidRPr="002907F6" w:rsidDel="00D77559">
          <w:rPr>
            <w:rFonts w:ascii="Times New Roman" w:hAnsi="Times New Roman" w:cs="Times New Roman"/>
            <w:szCs w:val="26"/>
          </w:rPr>
          <w:delText>s</w:delText>
        </w:r>
      </w:del>
      <w:r w:rsidR="007A31B3" w:rsidRPr="002907F6">
        <w:rPr>
          <w:rFonts w:ascii="Times New Roman" w:hAnsi="Times New Roman" w:cs="Times New Roman"/>
          <w:szCs w:val="26"/>
        </w:rPr>
        <w:t>au đây là sơ đồ, một quy trình chung của giải thuật di truyền để giải quyết các vấn đề tìm kiếm.</w:t>
      </w:r>
    </w:p>
    <w:p w14:paraId="24E48809"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3144FCDB" wp14:editId="3EA535D3">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4382112" cy="4601218"/>
                    </a:xfrm>
                    <a:prstGeom prst="rect">
                      <a:avLst/>
                    </a:prstGeom>
                  </pic:spPr>
                </pic:pic>
              </a:graphicData>
            </a:graphic>
          </wp:inline>
        </w:drawing>
      </w:r>
    </w:p>
    <w:p w14:paraId="6E437B09" w14:textId="77777777" w:rsidR="007A31B3" w:rsidRPr="002907F6" w:rsidRDefault="0079115C" w:rsidP="0079115C">
      <w:pPr>
        <w:pStyle w:val="Caption"/>
        <w:rPr>
          <w:rFonts w:cs="Times New Roman"/>
          <w:szCs w:val="26"/>
        </w:rPr>
      </w:pPr>
      <w:bookmarkStart w:id="798" w:name="_Toc70760898"/>
      <w:r>
        <w:t xml:space="preserve">Hình </w:t>
      </w:r>
      <w:r w:rsidR="00C670C1">
        <w:fldChar w:fldCharType="begin"/>
      </w:r>
      <w:r w:rsidR="00C670C1">
        <w:instrText xml:space="preserve"> STYLEREF 1 \s </w:instrText>
      </w:r>
      <w:r w:rsidR="00C670C1">
        <w:fldChar w:fldCharType="separate"/>
      </w:r>
      <w:r>
        <w:rPr>
          <w:noProof/>
        </w:rPr>
        <w:t>2</w:t>
      </w:r>
      <w:r w:rsidR="00C670C1">
        <w:rPr>
          <w:noProof/>
        </w:rPr>
        <w:fldChar w:fldCharType="end"/>
      </w:r>
      <w:r>
        <w:t>.</w:t>
      </w:r>
      <w:r w:rsidR="00C670C1">
        <w:fldChar w:fldCharType="begin"/>
      </w:r>
      <w:r w:rsidR="00C670C1">
        <w:instrText xml:space="preserve"> SEQ Hình \* ARABIC \s 1 </w:instrText>
      </w:r>
      <w:r w:rsidR="00C670C1">
        <w:fldChar w:fldCharType="separate"/>
      </w:r>
      <w:r>
        <w:rPr>
          <w:noProof/>
        </w:rPr>
        <w:t>3</w:t>
      </w:r>
      <w:r w:rsidR="00C670C1">
        <w:rPr>
          <w:noProof/>
        </w:rPr>
        <w:fldChar w:fldCharType="end"/>
      </w:r>
      <w:r w:rsidRPr="002907F6">
        <w:rPr>
          <w:rFonts w:cs="Times New Roman"/>
          <w:szCs w:val="26"/>
        </w:rPr>
        <w:t>Lược đồ giải thuật di truyền</w:t>
      </w:r>
      <w:bookmarkEnd w:id="798"/>
    </w:p>
    <w:p w14:paraId="2DD40A32" w14:textId="77777777" w:rsidR="007A31B3" w:rsidRPr="002907F6" w:rsidRDefault="007A31B3" w:rsidP="00445EA8">
      <w:pPr>
        <w:spacing w:after="120" w:line="312" w:lineRule="auto"/>
        <w:jc w:val="both"/>
        <w:rPr>
          <w:rFonts w:ascii="Times New Roman" w:hAnsi="Times New Roman" w:cs="Times New Roman"/>
          <w:szCs w:val="26"/>
        </w:rPr>
      </w:pPr>
    </w:p>
    <w:p w14:paraId="3A97F8CE" w14:textId="77777777"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xml:space="preserve">) và gọi chúng là một quần thể. Điều này được thực hiện ngẫu nhiên để cung cấp phạm vi phủ </w:t>
      </w:r>
      <w:del w:id="799" w:author="thanh" w:date="2021-05-03T17:06:00Z">
        <w:r w:rsidRPr="002907F6" w:rsidDel="00D77559">
          <w:rPr>
            <w:rFonts w:ascii="Times New Roman" w:hAnsi="Times New Roman" w:cs="Times New Roman"/>
            <w:szCs w:val="26"/>
          </w:rPr>
          <w:delText>sóng đồng</w:delText>
        </w:r>
      </w:del>
      <w:r w:rsidRPr="002907F6">
        <w:rPr>
          <w:rFonts w:ascii="Times New Roman" w:hAnsi="Times New Roman" w:cs="Times New Roman"/>
          <w:szCs w:val="26"/>
        </w:rPr>
        <w:t xml:space="preserve"> đều cho toàn bộ không gian tìm kiếm.</w:t>
      </w:r>
    </w:p>
    <w:p w14:paraId="7330CC1A" w14:textId="77777777"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3212F669" w14:textId="77777777"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1C83E274" w14:textId="77777777"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0A933A7C" w14:textId="77777777"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4D375F51" w14:textId="77777777"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60509013" w14:textId="77777777"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0DB40717" w14:textId="77777777" w:rsidR="00B37139" w:rsidRPr="00A55BF9" w:rsidRDefault="00B37139" w:rsidP="00445EA8">
      <w:pPr>
        <w:pStyle w:val="Heading3"/>
        <w:spacing w:line="312" w:lineRule="auto"/>
        <w:jc w:val="both"/>
        <w:rPr>
          <w:rFonts w:cs="Times New Roman"/>
          <w:bCs/>
          <w:szCs w:val="26"/>
        </w:rPr>
      </w:pPr>
      <w:bookmarkStart w:id="800" w:name="_Toc70761485"/>
      <w:r w:rsidRPr="00A55BF9">
        <w:rPr>
          <w:rFonts w:cs="Times New Roman"/>
          <w:bCs/>
          <w:szCs w:val="26"/>
        </w:rPr>
        <w:t>Khởi tạo quần thể</w:t>
      </w:r>
      <w:bookmarkEnd w:id="800"/>
    </w:p>
    <w:p w14:paraId="4E80BD32" w14:textId="77777777"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del w:id="801" w:author="thanh" w:date="2021-05-03T17:07:00Z">
        <w:r w:rsidR="00B51166" w:rsidRPr="002907F6" w:rsidDel="00D77559">
          <w:rPr>
            <w:rFonts w:ascii="Times New Roman" w:hAnsi="Times New Roman" w:cs="Times New Roman"/>
            <w:szCs w:val="26"/>
          </w:rPr>
          <w:delText>thời gian</w:delText>
        </w:r>
      </w:del>
      <w:ins w:id="802" w:author="thanh" w:date="2021-05-03T17:07:00Z">
        <w:r w:rsidR="00D77559">
          <w:rPr>
            <w:rFonts w:ascii="Times New Roman" w:hAnsi="Times New Roman" w:cs="Times New Roman"/>
            <w:szCs w:val="26"/>
          </w:rPr>
          <w:t>k</w:t>
        </w:r>
        <w:r w:rsidR="00D77559" w:rsidRPr="00D77559">
          <w:rPr>
            <w:rFonts w:ascii="Times New Roman" w:hAnsi="Times New Roman" w:cs="Times New Roman"/>
            <w:szCs w:val="26"/>
          </w:rPr>
          <w:t>é</w:t>
        </w:r>
        <w:r w:rsidR="00D77559">
          <w:rPr>
            <w:rFonts w:ascii="Times New Roman" w:hAnsi="Times New Roman" w:cs="Times New Roman"/>
            <w:szCs w:val="26"/>
          </w:rPr>
          <w:t>m</w:t>
        </w:r>
      </w:ins>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BE6F7B6" w14:textId="77777777"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26B9E513" w14:textId="77777777"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nhân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del w:id="803" w:author="thanh" w:date="2021-05-03T17:09:00Z">
        <w:r w:rsidR="00735592" w:rsidRPr="002907F6" w:rsidDel="00D77559">
          <w:rPr>
            <w:rFonts w:ascii="Times New Roman" w:hAnsi="Times New Roman" w:cs="Times New Roman"/>
            <w:szCs w:val="26"/>
          </w:rPr>
          <w:delText>giải pháp</w:delText>
        </w:r>
      </w:del>
      <w:ins w:id="804" w:author="thanh" w:date="2021-05-03T17:09:00Z">
        <w:r w:rsidR="00D77559">
          <w:rPr>
            <w:rFonts w:ascii="Times New Roman" w:hAnsi="Times New Roman" w:cs="Times New Roman"/>
            <w:szCs w:val="26"/>
          </w:rPr>
          <w:t>ph</w:t>
        </w:r>
        <w:r w:rsidR="00D77559" w:rsidRPr="00D77559">
          <w:rPr>
            <w:rFonts w:ascii="Times New Roman" w:hAnsi="Times New Roman" w:cs="Times New Roman"/>
            <w:szCs w:val="26"/>
          </w:rPr>
          <w:t>ươ</w:t>
        </w:r>
        <w:r w:rsidR="00D77559">
          <w:rPr>
            <w:rFonts w:ascii="Times New Roman" w:hAnsi="Times New Roman" w:cs="Times New Roman"/>
            <w:szCs w:val="26"/>
          </w:rPr>
          <w:t xml:space="preserve">ng </w:t>
        </w:r>
        <w:r w:rsidR="00D77559" w:rsidRPr="00D77559">
          <w:rPr>
            <w:rFonts w:ascii="Times New Roman" w:hAnsi="Times New Roman" w:cs="Times New Roman"/>
            <w:szCs w:val="26"/>
          </w:rPr>
          <w:t>án</w:t>
        </w:r>
        <w:r w:rsidR="00D77559">
          <w:rPr>
            <w:rFonts w:ascii="Times New Roman" w:hAnsi="Times New Roman" w:cs="Times New Roman"/>
            <w:szCs w:val="26"/>
          </w:rPr>
          <w:t xml:space="preserve"> c</w:t>
        </w:r>
        <w:r w:rsidR="00D77559" w:rsidRPr="00D77559">
          <w:rPr>
            <w:rFonts w:ascii="Times New Roman" w:hAnsi="Times New Roman" w:cs="Times New Roman"/>
            <w:szCs w:val="26"/>
          </w:rPr>
          <w:t>ắt</w:t>
        </w:r>
      </w:ins>
      <w:r w:rsidR="00735592" w:rsidRPr="002907F6">
        <w:rPr>
          <w:rFonts w:ascii="Times New Roman" w:hAnsi="Times New Roman" w:cs="Times New Roman"/>
          <w:szCs w:val="26"/>
        </w:rPr>
        <w:t xml:space="preserve"> khả thi </w:t>
      </w:r>
      <w:del w:id="805" w:author="thanh" w:date="2021-05-03T17:09:00Z">
        <w:r w:rsidR="00735592" w:rsidRPr="002907F6" w:rsidDel="00D77559">
          <w:rPr>
            <w:rFonts w:ascii="Times New Roman" w:hAnsi="Times New Roman" w:cs="Times New Roman"/>
            <w:szCs w:val="26"/>
          </w:rPr>
          <w:delText>cho vấn đề đang gặp phải</w:delText>
        </w:r>
      </w:del>
      <w:r w:rsidR="00735592" w:rsidRPr="002907F6">
        <w:rPr>
          <w:rFonts w:ascii="Times New Roman" w:hAnsi="Times New Roman" w:cs="Times New Roman"/>
          <w:szCs w:val="26"/>
        </w:rPr>
        <w:t xml:space="preserve">.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del w:id="806" w:author="thanh" w:date="2021-05-03T17:10:00Z">
        <w:r w:rsidR="00735592" w:rsidRPr="002907F6" w:rsidDel="00D77559">
          <w:rPr>
            <w:rFonts w:ascii="Times New Roman" w:hAnsi="Times New Roman" w:cs="Times New Roman"/>
            <w:szCs w:val="26"/>
          </w:rPr>
          <w:delText>Và c</w:delText>
        </w:r>
      </w:del>
      <w:ins w:id="807" w:author="thanh" w:date="2021-05-03T17:10:00Z">
        <w:r w:rsidR="00D77559">
          <w:rPr>
            <w:rFonts w:ascii="Times New Roman" w:hAnsi="Times New Roman" w:cs="Times New Roman"/>
            <w:szCs w:val="26"/>
          </w:rPr>
          <w:t>C</w:t>
        </w:r>
      </w:ins>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4495C938" w14:textId="77777777"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w:t>
      </w:r>
      <w:r w:rsidR="00B23664" w:rsidRPr="002907F6">
        <w:rPr>
          <w:rFonts w:ascii="Times New Roman" w:hAnsi="Times New Roman" w:cs="Times New Roman"/>
          <w:szCs w:val="26"/>
        </w:rPr>
        <w:lastRenderedPageBreak/>
        <w:t xml:space="preserve">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41552F7A" w14:textId="7777777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7C0B35C1"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630EB871" wp14:editId="46C6AA41">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5972175" cy="6269990"/>
                    </a:xfrm>
                    <a:prstGeom prst="rect">
                      <a:avLst/>
                    </a:prstGeom>
                  </pic:spPr>
                </pic:pic>
              </a:graphicData>
            </a:graphic>
          </wp:inline>
        </w:drawing>
      </w:r>
    </w:p>
    <w:p w14:paraId="551A3688" w14:textId="77777777" w:rsidR="00DC65D8" w:rsidRPr="002907F6" w:rsidRDefault="0079115C" w:rsidP="0079115C">
      <w:pPr>
        <w:pStyle w:val="Caption"/>
        <w:rPr>
          <w:rFonts w:cs="Times New Roman"/>
          <w:szCs w:val="26"/>
        </w:rPr>
      </w:pPr>
      <w:bookmarkStart w:id="808" w:name="_Toc70760899"/>
      <w:r>
        <w:t xml:space="preserve">Hình </w:t>
      </w:r>
      <w:r w:rsidR="00C670C1">
        <w:fldChar w:fldCharType="begin"/>
      </w:r>
      <w:r w:rsidR="00C670C1">
        <w:instrText xml:space="preserve"> STYLEREF 1 \s </w:instrText>
      </w:r>
      <w:r w:rsidR="00C670C1">
        <w:fldChar w:fldCharType="separate"/>
      </w:r>
      <w:r>
        <w:rPr>
          <w:noProof/>
        </w:rPr>
        <w:t>2</w:t>
      </w:r>
      <w:r w:rsidR="00C670C1">
        <w:rPr>
          <w:noProof/>
        </w:rPr>
        <w:fldChar w:fldCharType="end"/>
      </w:r>
      <w:r>
        <w:t>.</w:t>
      </w:r>
      <w:r w:rsidR="00C670C1">
        <w:fldChar w:fldCharType="begin"/>
      </w:r>
      <w:r w:rsidR="00C670C1">
        <w:instrText xml:space="preserve"> S</w:instrText>
      </w:r>
      <w:r w:rsidR="00C670C1">
        <w:instrText xml:space="preserve">EQ Hình \* ARABIC \s 1 </w:instrText>
      </w:r>
      <w:r w:rsidR="00C670C1">
        <w:fldChar w:fldCharType="separate"/>
      </w:r>
      <w:r>
        <w:rPr>
          <w:noProof/>
        </w:rPr>
        <w:t>4</w:t>
      </w:r>
      <w:r w:rsidR="00C670C1">
        <w:rPr>
          <w:noProof/>
        </w:rPr>
        <w:fldChar w:fldCharType="end"/>
      </w:r>
      <w:ins w:id="809" w:author="thanh" w:date="2021-05-03T17:11:00Z">
        <w:r w:rsidR="00D77559">
          <w:t xml:space="preserve">. </w:t>
        </w:r>
      </w:ins>
      <w:r w:rsidRPr="002907F6">
        <w:rPr>
          <w:rFonts w:cs="Times New Roman"/>
          <w:szCs w:val="26"/>
        </w:rPr>
        <w:t>Khởi tạo quần thể</w:t>
      </w:r>
      <w:bookmarkEnd w:id="808"/>
    </w:p>
    <w:p w14:paraId="69AADE57" w14:textId="77777777" w:rsidR="00DD5652" w:rsidRPr="002907F6" w:rsidRDefault="00DD5652" w:rsidP="00964153">
      <w:pPr>
        <w:spacing w:after="120" w:line="312" w:lineRule="auto"/>
        <w:jc w:val="center"/>
        <w:rPr>
          <w:rFonts w:ascii="Times New Roman" w:hAnsi="Times New Roman" w:cs="Times New Roman"/>
          <w:szCs w:val="26"/>
        </w:rPr>
      </w:pPr>
    </w:p>
    <w:p w14:paraId="5B208EC3"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quần thể: Khởi tạo hồ chứa hay còn gọi là quần thể rỗng.</w:t>
      </w:r>
    </w:p>
    <w:p w14:paraId="0B11C2E8"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436EFF9E"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1451393A"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0B0D1DF8"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ins w:id="810" w:author="thanh" w:date="2021-05-03T17:11:00Z">
        <w:r w:rsidR="00D77559">
          <w:rPr>
            <w:rFonts w:ascii="Times New Roman" w:hAnsi="Times New Roman" w:cs="Times New Roman"/>
            <w:szCs w:val="26"/>
          </w:rPr>
          <w:t>c</w:t>
        </w:r>
      </w:ins>
      <w:del w:id="811" w:author="thanh" w:date="2021-05-03T17:11:00Z">
        <w:r w:rsidRPr="002907F6" w:rsidDel="00D77559">
          <w:rPr>
            <w:rFonts w:ascii="Times New Roman" w:hAnsi="Times New Roman" w:cs="Times New Roman"/>
            <w:szCs w:val="26"/>
          </w:rPr>
          <w:delText>C</w:delText>
        </w:r>
      </w:del>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114379E7"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64A85F58"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2A5E974D"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09DF20C5"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4FF8D718"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18609008" w14:textId="7777777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4B82545A" w14:textId="77777777" w:rsidR="00AC4AC4" w:rsidRPr="002907F6" w:rsidRDefault="00AC4AC4" w:rsidP="00445EA8">
      <w:pPr>
        <w:spacing w:after="120" w:line="312" w:lineRule="auto"/>
        <w:jc w:val="both"/>
        <w:rPr>
          <w:rFonts w:ascii="Times New Roman" w:hAnsi="Times New Roman" w:cs="Times New Roman"/>
          <w:szCs w:val="26"/>
        </w:rPr>
      </w:pPr>
    </w:p>
    <w:p w14:paraId="61EAEB8B" w14:textId="77777777" w:rsidR="00835F90" w:rsidRPr="00A55BF9" w:rsidRDefault="00835F90" w:rsidP="00445EA8">
      <w:pPr>
        <w:pStyle w:val="Heading3"/>
        <w:spacing w:line="312" w:lineRule="auto"/>
        <w:jc w:val="both"/>
        <w:rPr>
          <w:rFonts w:cs="Times New Roman"/>
          <w:bCs/>
          <w:szCs w:val="26"/>
        </w:rPr>
      </w:pPr>
      <w:bookmarkStart w:id="812" w:name="_Toc70761486"/>
      <w:r w:rsidRPr="00A55BF9">
        <w:rPr>
          <w:rFonts w:cs="Times New Roman"/>
          <w:bCs/>
          <w:szCs w:val="26"/>
        </w:rPr>
        <w:t>Đánh giá độ thích nghi của quần thể</w:t>
      </w:r>
      <w:bookmarkEnd w:id="812"/>
    </w:p>
    <w:p w14:paraId="0C5B0E16" w14:textId="77777777"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1C382CA0" w14:textId="77777777" w:rsidR="00DD5652" w:rsidRPr="002907F6" w:rsidRDefault="00DD5652" w:rsidP="00445EA8">
      <w:pPr>
        <w:spacing w:after="120" w:line="312" w:lineRule="auto"/>
        <w:jc w:val="both"/>
        <w:rPr>
          <w:rFonts w:ascii="Times New Roman" w:hAnsi="Times New Roman" w:cs="Times New Roman"/>
          <w:szCs w:val="26"/>
        </w:rPr>
      </w:pPr>
    </w:p>
    <w:p w14:paraId="3214A64E" w14:textId="77777777" w:rsidR="00793E4F" w:rsidRPr="00A55BF9" w:rsidRDefault="00793E4F" w:rsidP="00445EA8">
      <w:pPr>
        <w:pStyle w:val="Heading3"/>
        <w:spacing w:line="312" w:lineRule="auto"/>
        <w:jc w:val="both"/>
        <w:rPr>
          <w:rFonts w:cs="Times New Roman"/>
          <w:bCs/>
          <w:szCs w:val="26"/>
        </w:rPr>
      </w:pPr>
      <w:bookmarkStart w:id="813" w:name="_Toc70761487"/>
      <w:r w:rsidRPr="00A55BF9">
        <w:rPr>
          <w:rFonts w:cs="Times New Roman"/>
          <w:bCs/>
          <w:szCs w:val="26"/>
        </w:rPr>
        <w:lastRenderedPageBreak/>
        <w:t>Điều kiện dừng</w:t>
      </w:r>
      <w:bookmarkEnd w:id="813"/>
    </w:p>
    <w:p w14:paraId="5D3CD04E"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110359A" w14:textId="77777777"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Thời gian chạy thuật toán: </w:t>
      </w:r>
      <w:ins w:id="814" w:author="thanh" w:date="2021-05-03T17:12:00Z">
        <w:r w:rsidR="00D77559">
          <w:rPr>
            <w:rFonts w:ascii="Times New Roman" w:hAnsi="Times New Roman" w:cs="Times New Roman"/>
            <w:szCs w:val="26"/>
          </w:rPr>
          <w:t>N</w:t>
        </w:r>
      </w:ins>
      <w:del w:id="815" w:author="thanh" w:date="2021-05-03T17:12:00Z">
        <w:r w:rsidRPr="002907F6" w:rsidDel="00D77559">
          <w:rPr>
            <w:rFonts w:ascii="Times New Roman" w:hAnsi="Times New Roman" w:cs="Times New Roman"/>
            <w:szCs w:val="26"/>
          </w:rPr>
          <w:delText>n</w:delText>
        </w:r>
      </w:del>
      <w:r w:rsidRPr="002907F6">
        <w:rPr>
          <w:rFonts w:ascii="Times New Roman" w:hAnsi="Times New Roman" w:cs="Times New Roman"/>
          <w:szCs w:val="26"/>
        </w:rPr>
        <w:t>ếu tồng thời gian chạy đạt đến ngưỡng quy định thì tiến hành dừng thuật toán và trả về kết quả.</w:t>
      </w:r>
    </w:p>
    <w:p w14:paraId="65E512AF" w14:textId="77777777"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ins w:id="816" w:author="thanh" w:date="2021-05-03T17:12:00Z">
        <w:r w:rsidR="00D77559">
          <w:rPr>
            <w:rFonts w:ascii="Times New Roman" w:hAnsi="Times New Roman" w:cs="Times New Roman"/>
            <w:szCs w:val="26"/>
          </w:rPr>
          <w:t>N</w:t>
        </w:r>
      </w:ins>
      <w:del w:id="817" w:author="thanh" w:date="2021-05-03T17:12:00Z">
        <w:r w:rsidRPr="002907F6" w:rsidDel="00D77559">
          <w:rPr>
            <w:rFonts w:ascii="Times New Roman" w:hAnsi="Times New Roman" w:cs="Times New Roman"/>
            <w:szCs w:val="26"/>
          </w:rPr>
          <w:delText>n</w:delText>
        </w:r>
      </w:del>
      <w:r w:rsidRPr="002907F6">
        <w:rPr>
          <w:rFonts w:ascii="Times New Roman" w:hAnsi="Times New Roman" w:cs="Times New Roman"/>
          <w:szCs w:val="26"/>
        </w:rPr>
        <w:t>ếu số</w:t>
      </w:r>
      <w:ins w:id="818" w:author="thanh" w:date="2021-05-03T17:12:00Z">
        <w:r w:rsidR="00D77559">
          <w:rPr>
            <w:rFonts w:ascii="Times New Roman" w:hAnsi="Times New Roman" w:cs="Times New Roman"/>
            <w:szCs w:val="26"/>
          </w:rPr>
          <w:t xml:space="preserve"> </w:t>
        </w:r>
      </w:ins>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ins w:id="819" w:author="thanh" w:date="2021-05-03T17:12:00Z">
        <w:r w:rsidR="00D77559">
          <w:rPr>
            <w:rFonts w:ascii="Times New Roman" w:hAnsi="Times New Roman" w:cs="Times New Roman"/>
            <w:szCs w:val="26"/>
          </w:rPr>
          <w:t xml:space="preserve"> </w:t>
        </w:r>
      </w:ins>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200AB731" w14:textId="77777777"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ins w:id="820" w:author="thanh" w:date="2021-05-03T17:12:00Z">
        <w:r w:rsidR="00D77559">
          <w:rPr>
            <w:rFonts w:ascii="Times New Roman" w:hAnsi="Times New Roman" w:cs="Times New Roman"/>
            <w:szCs w:val="26"/>
          </w:rPr>
          <w:t>S</w:t>
        </w:r>
      </w:ins>
      <w:del w:id="821" w:author="thanh" w:date="2021-05-03T17:12:00Z">
        <w:r w:rsidR="00793E4F" w:rsidRPr="002907F6" w:rsidDel="00D77559">
          <w:rPr>
            <w:rFonts w:ascii="Times New Roman" w:hAnsi="Times New Roman" w:cs="Times New Roman"/>
            <w:szCs w:val="26"/>
          </w:rPr>
          <w:delText>s</w:delText>
        </w:r>
      </w:del>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006E7372" w:rsidRPr="006E7372">
        <w:rPr>
          <w:rFonts w:ascii="Times New Roman" w:hAnsi="Times New Roman" w:cs="Times New Roman"/>
          <w:i/>
          <w:szCs w:val="26"/>
          <w:rPrChange w:id="822" w:author="thanh" w:date="2021-05-03T17:12:00Z">
            <w:rPr>
              <w:rFonts w:ascii="Times New Roman" w:hAnsi="Times New Roman" w:cs="Times New Roman"/>
              <w:color w:val="0563C1" w:themeColor="hyperlink"/>
              <w:szCs w:val="26"/>
              <w:u w:val="single"/>
            </w:rPr>
          </w:rPrChange>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56229C28" w14:textId="77777777"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08CD7DB5" w14:textId="77777777" w:rsidR="00DD5652" w:rsidRPr="002907F6" w:rsidRDefault="00DD5652" w:rsidP="00445EA8">
      <w:pPr>
        <w:spacing w:after="120" w:line="312" w:lineRule="auto"/>
        <w:jc w:val="both"/>
        <w:rPr>
          <w:rFonts w:ascii="Times New Roman" w:hAnsi="Times New Roman" w:cs="Times New Roman"/>
          <w:szCs w:val="26"/>
        </w:rPr>
      </w:pPr>
    </w:p>
    <w:p w14:paraId="4E5C2DB1" w14:textId="77777777" w:rsidR="00570DA4" w:rsidRPr="00A55BF9" w:rsidRDefault="00570DA4" w:rsidP="00445EA8">
      <w:pPr>
        <w:pStyle w:val="Heading3"/>
        <w:spacing w:line="312" w:lineRule="auto"/>
        <w:jc w:val="both"/>
        <w:rPr>
          <w:rFonts w:cs="Times New Roman"/>
          <w:bCs/>
          <w:szCs w:val="26"/>
        </w:rPr>
      </w:pPr>
      <w:bookmarkStart w:id="823" w:name="_Toc70761488"/>
      <w:r w:rsidRPr="00A55BF9">
        <w:rPr>
          <w:rFonts w:cs="Times New Roman"/>
          <w:bCs/>
          <w:szCs w:val="26"/>
        </w:rPr>
        <w:t>Chọn lọc tự nhiên</w:t>
      </w:r>
      <w:bookmarkEnd w:id="823"/>
    </w:p>
    <w:p w14:paraId="4151CE32" w14:textId="77777777"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p>
    <w:p w14:paraId="7A602768" w14:textId="77777777" w:rsidR="000436D3" w:rsidRPr="00A55BF9" w:rsidRDefault="000436D3" w:rsidP="00445EA8">
      <w:pPr>
        <w:pStyle w:val="Heading3"/>
        <w:spacing w:line="312" w:lineRule="auto"/>
        <w:jc w:val="both"/>
        <w:rPr>
          <w:rFonts w:cs="Times New Roman"/>
          <w:bCs/>
          <w:szCs w:val="26"/>
        </w:rPr>
      </w:pPr>
      <w:bookmarkStart w:id="824" w:name="_Toc70761489"/>
      <w:r w:rsidRPr="00A55BF9">
        <w:rPr>
          <w:rFonts w:cs="Times New Roman"/>
          <w:bCs/>
          <w:szCs w:val="26"/>
        </w:rPr>
        <w:t>Lai tạo</w:t>
      </w:r>
      <w:bookmarkEnd w:id="824"/>
    </w:p>
    <w:p w14:paraId="55D4B96A" w14:textId="77777777"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ins w:id="825" w:author="thanh" w:date="2021-05-03T17:36:00Z">
        <w:r w:rsidR="001612E2">
          <w:rPr>
            <w:rFonts w:ascii="Times New Roman" w:hAnsi="Times New Roman" w:cs="Times New Roman"/>
            <w:szCs w:val="26"/>
          </w:rPr>
          <w:t>C</w:t>
        </w:r>
      </w:ins>
      <w:del w:id="826" w:author="thanh" w:date="2021-05-03T17:36:00Z">
        <w:r w:rsidRPr="002907F6" w:rsidDel="001612E2">
          <w:rPr>
            <w:rFonts w:ascii="Times New Roman" w:hAnsi="Times New Roman" w:cs="Times New Roman"/>
            <w:szCs w:val="26"/>
          </w:rPr>
          <w:delText>c</w:delText>
        </w:r>
      </w:del>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5CDA026E" w14:textId="77777777" w:rsidR="000436D3" w:rsidRPr="002907F6" w:rsidRDefault="000436D3" w:rsidP="00445EA8">
      <w:pPr>
        <w:spacing w:after="120" w:line="312" w:lineRule="auto"/>
        <w:jc w:val="both"/>
        <w:rPr>
          <w:rFonts w:ascii="Times New Roman" w:hAnsi="Times New Roman" w:cs="Times New Roman"/>
          <w:szCs w:val="26"/>
        </w:rPr>
      </w:pPr>
    </w:p>
    <w:p w14:paraId="329C1785" w14:textId="77777777" w:rsidR="00570DA4" w:rsidRPr="002907F6" w:rsidRDefault="00570DA4" w:rsidP="00445EA8">
      <w:pPr>
        <w:spacing w:after="120" w:line="312" w:lineRule="auto"/>
        <w:jc w:val="both"/>
        <w:rPr>
          <w:rFonts w:ascii="Times New Roman" w:hAnsi="Times New Roman" w:cs="Times New Roman"/>
          <w:szCs w:val="26"/>
        </w:rPr>
      </w:pPr>
    </w:p>
    <w:p w14:paraId="293F0FD3" w14:textId="77777777" w:rsidR="00835F90" w:rsidRPr="002907F6" w:rsidRDefault="00835F90" w:rsidP="00445EA8">
      <w:pPr>
        <w:spacing w:after="120" w:line="312" w:lineRule="auto"/>
        <w:jc w:val="both"/>
        <w:rPr>
          <w:rFonts w:ascii="Times New Roman" w:hAnsi="Times New Roman" w:cs="Times New Roman"/>
          <w:szCs w:val="26"/>
        </w:rPr>
      </w:pPr>
    </w:p>
    <w:p w14:paraId="734EE891"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E7E6C55" wp14:editId="630EE838">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5372850" cy="6411220"/>
                    </a:xfrm>
                    <a:prstGeom prst="rect">
                      <a:avLst/>
                    </a:prstGeom>
                  </pic:spPr>
                </pic:pic>
              </a:graphicData>
            </a:graphic>
          </wp:inline>
        </w:drawing>
      </w:r>
    </w:p>
    <w:p w14:paraId="353CF77D" w14:textId="77777777" w:rsidR="00022EC8" w:rsidRPr="002907F6" w:rsidRDefault="0079115C" w:rsidP="0079115C">
      <w:pPr>
        <w:pStyle w:val="Caption"/>
        <w:rPr>
          <w:rFonts w:cs="Times New Roman"/>
          <w:szCs w:val="26"/>
        </w:rPr>
      </w:pPr>
      <w:bookmarkStart w:id="827" w:name="_Toc70760900"/>
      <w:r>
        <w:t xml:space="preserve">Hình </w:t>
      </w:r>
      <w:r w:rsidR="00C670C1">
        <w:fldChar w:fldCharType="begin"/>
      </w:r>
      <w:r w:rsidR="00C670C1">
        <w:instrText xml:space="preserve"> STYLEREF 1 \s </w:instrText>
      </w:r>
      <w:r w:rsidR="00C670C1">
        <w:fldChar w:fldCharType="separate"/>
      </w:r>
      <w:r>
        <w:rPr>
          <w:noProof/>
        </w:rPr>
        <w:t>2</w:t>
      </w:r>
      <w:r w:rsidR="00C670C1">
        <w:rPr>
          <w:noProof/>
        </w:rPr>
        <w:fldChar w:fldCharType="end"/>
      </w:r>
      <w:r>
        <w:t>.</w:t>
      </w:r>
      <w:r w:rsidR="00C670C1">
        <w:fldChar w:fldCharType="begin"/>
      </w:r>
      <w:r w:rsidR="00C670C1">
        <w:instrText xml:space="preserve"> SEQ Hình \* ARABIC \s 1 </w:instrText>
      </w:r>
      <w:r w:rsidR="00C670C1">
        <w:fldChar w:fldCharType="separate"/>
      </w:r>
      <w:r>
        <w:rPr>
          <w:noProof/>
        </w:rPr>
        <w:t>5</w:t>
      </w:r>
      <w:r w:rsidR="00C670C1">
        <w:rPr>
          <w:noProof/>
        </w:rPr>
        <w:fldChar w:fldCharType="end"/>
      </w:r>
      <w:ins w:id="828" w:author="thanh" w:date="2021-05-03T17:37:00Z">
        <w:r w:rsidR="001612E2">
          <w:t xml:space="preserve">. </w:t>
        </w:r>
      </w:ins>
      <w:r w:rsidRPr="002907F6">
        <w:rPr>
          <w:rFonts w:cs="Times New Roman"/>
          <w:szCs w:val="26"/>
        </w:rPr>
        <w:t>Trao đổi chéo gene giữa hai cá thể cha mẹ</w:t>
      </w:r>
      <w:bookmarkEnd w:id="827"/>
    </w:p>
    <w:p w14:paraId="7EEF5724" w14:textId="77777777" w:rsidR="00F079BA" w:rsidRPr="002907F6" w:rsidRDefault="00F079BA" w:rsidP="00964153">
      <w:pPr>
        <w:spacing w:after="120" w:line="312" w:lineRule="auto"/>
        <w:jc w:val="center"/>
        <w:rPr>
          <w:rFonts w:ascii="Times New Roman" w:hAnsi="Times New Roman" w:cs="Times New Roman"/>
          <w:szCs w:val="26"/>
        </w:rPr>
      </w:pPr>
    </w:p>
    <w:p w14:paraId="3EEEED06" w14:textId="77777777"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ins w:id="829" w:author="thanh" w:date="2021-05-03T17:37:00Z">
        <w:r w:rsidR="001612E2">
          <w:rPr>
            <w:rFonts w:ascii="Times New Roman" w:hAnsi="Times New Roman" w:cs="Times New Roman"/>
            <w:szCs w:val="26"/>
          </w:rPr>
          <w:t>C</w:t>
        </w:r>
      </w:ins>
      <w:del w:id="830" w:author="thanh" w:date="2021-05-03T17:37:00Z">
        <w:r w:rsidRPr="002907F6" w:rsidDel="001612E2">
          <w:rPr>
            <w:rFonts w:ascii="Times New Roman" w:hAnsi="Times New Roman" w:cs="Times New Roman"/>
            <w:szCs w:val="26"/>
          </w:rPr>
          <w:delText>c</w:delText>
        </w:r>
      </w:del>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F07DD36" w14:textId="77777777"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1BBE5F40" w14:textId="77777777"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ins w:id="831" w:author="thanh" w:date="2021-05-04T09:10:00Z">
        <w:r w:rsidR="002E5B77">
          <w:rPr>
            <w:rFonts w:ascii="Times New Roman" w:hAnsi="Times New Roman" w:cs="Times New Roman"/>
            <w:szCs w:val="26"/>
          </w:rPr>
          <w:t>T</w:t>
        </w:r>
      </w:ins>
      <w:del w:id="832" w:author="thanh" w:date="2021-05-04T09:10:00Z">
        <w:r w:rsidRPr="002907F6" w:rsidDel="002E5B77">
          <w:rPr>
            <w:rFonts w:ascii="Times New Roman" w:hAnsi="Times New Roman" w:cs="Times New Roman"/>
            <w:szCs w:val="26"/>
          </w:rPr>
          <w:delText>t</w:delText>
        </w:r>
      </w:del>
      <w:r w:rsidRPr="002907F6">
        <w:rPr>
          <w:rFonts w:ascii="Times New Roman" w:hAnsi="Times New Roman" w:cs="Times New Roman"/>
          <w:szCs w:val="26"/>
        </w:rPr>
        <w:t>iến hành sao chép tất cả các gene của cha gắn vào cá thể con. sau đó tiếp tục quá trình lai ghép.</w:t>
      </w:r>
    </w:p>
    <w:p w14:paraId="7158CCD3" w14:textId="77777777"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B6ABCB" w14:textId="77777777"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ins w:id="833" w:author="thanh" w:date="2021-05-04T09:10:00Z">
        <w:r w:rsidR="002E5B77">
          <w:rPr>
            <w:rFonts w:ascii="Times New Roman" w:hAnsi="Times New Roman" w:cs="Times New Roman"/>
            <w:szCs w:val="26"/>
          </w:rPr>
          <w:t>N</w:t>
        </w:r>
      </w:ins>
      <w:del w:id="834" w:author="thanh" w:date="2021-05-04T09:10:00Z">
        <w:r w:rsidRPr="002907F6" w:rsidDel="002E5B77">
          <w:rPr>
            <w:rFonts w:ascii="Times New Roman" w:hAnsi="Times New Roman" w:cs="Times New Roman"/>
            <w:szCs w:val="26"/>
          </w:rPr>
          <w:delText>n</w:delText>
        </w:r>
      </w:del>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58E96F60" w14:textId="77777777"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thay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0E628D9F" w14:textId="77777777"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del w:id="835" w:author="thanh" w:date="2021-05-04T09:11:00Z">
        <w:r w:rsidRPr="002907F6" w:rsidDel="002E5B77">
          <w:rPr>
            <w:rFonts w:ascii="Times New Roman" w:hAnsi="Times New Roman" w:cs="Times New Roman"/>
            <w:szCs w:val="26"/>
          </w:rPr>
          <w:delText>k</w:delText>
        </w:r>
      </w:del>
      <w:ins w:id="836" w:author="thanh" w:date="2021-05-04T09:11:00Z">
        <w:r w:rsidR="002E5B77">
          <w:rPr>
            <w:rFonts w:ascii="Times New Roman" w:hAnsi="Times New Roman" w:cs="Times New Roman"/>
            <w:szCs w:val="26"/>
          </w:rPr>
          <w:t>K</w:t>
        </w:r>
      </w:ins>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75DFB4C5" w14:textId="77777777"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del w:id="837" w:author="thanh" w:date="2021-05-04T09:11:00Z">
        <w:r w:rsidRPr="002907F6" w:rsidDel="002E5B77">
          <w:rPr>
            <w:rFonts w:ascii="Times New Roman" w:hAnsi="Times New Roman" w:cs="Times New Roman"/>
            <w:szCs w:val="26"/>
          </w:rPr>
          <w:delText>k</w:delText>
        </w:r>
      </w:del>
      <w:ins w:id="838" w:author="thanh" w:date="2021-05-04T09:11:00Z">
        <w:r w:rsidR="002E5B77">
          <w:rPr>
            <w:rFonts w:ascii="Times New Roman" w:hAnsi="Times New Roman" w:cs="Times New Roman"/>
            <w:szCs w:val="26"/>
          </w:rPr>
          <w:t>K</w:t>
        </w:r>
      </w:ins>
      <w:r w:rsidRPr="002907F6">
        <w:rPr>
          <w:rFonts w:ascii="Times New Roman" w:hAnsi="Times New Roman" w:cs="Times New Roman"/>
          <w:szCs w:val="26"/>
        </w:rPr>
        <w:t>hi tạo ra được cá thể con có sức khỏe tốt, tiến hành thêm chúng vào quần thể.</w:t>
      </w:r>
    </w:p>
    <w:p w14:paraId="2226E99F" w14:textId="77777777" w:rsidR="00DD5652" w:rsidRPr="002907F6" w:rsidRDefault="00DD5652" w:rsidP="00445EA8">
      <w:pPr>
        <w:spacing w:after="120" w:line="312" w:lineRule="auto"/>
        <w:jc w:val="both"/>
        <w:rPr>
          <w:rFonts w:ascii="Times New Roman" w:hAnsi="Times New Roman" w:cs="Times New Roman"/>
          <w:szCs w:val="26"/>
        </w:rPr>
      </w:pPr>
    </w:p>
    <w:p w14:paraId="49DD3C92" w14:textId="77777777" w:rsidR="009D5760" w:rsidRPr="00A55BF9" w:rsidRDefault="009D5760" w:rsidP="00445EA8">
      <w:pPr>
        <w:pStyle w:val="Heading3"/>
        <w:spacing w:line="312" w:lineRule="auto"/>
        <w:jc w:val="both"/>
        <w:rPr>
          <w:rFonts w:cs="Times New Roman"/>
          <w:bCs/>
          <w:szCs w:val="26"/>
        </w:rPr>
      </w:pPr>
      <w:bookmarkStart w:id="839" w:name="_Toc70761490"/>
      <w:r w:rsidRPr="00A55BF9">
        <w:rPr>
          <w:rFonts w:cs="Times New Roman"/>
          <w:bCs/>
          <w:szCs w:val="26"/>
        </w:rPr>
        <w:t>Đột biến</w:t>
      </w:r>
      <w:bookmarkEnd w:id="839"/>
    </w:p>
    <w:p w14:paraId="476995A4" w14:textId="77777777"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389E7DEF" w14:textId="77777777"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del w:id="840" w:author="thanh" w:date="2021-05-04T09:11:00Z">
        <w:r w:rsidRPr="002907F6" w:rsidDel="002E5B77">
          <w:rPr>
            <w:rFonts w:ascii="Times New Roman" w:hAnsi="Times New Roman" w:cs="Times New Roman"/>
            <w:szCs w:val="26"/>
          </w:rPr>
          <w:delText xml:space="preserve">giống </w:delText>
        </w:r>
      </w:del>
      <w:ins w:id="841" w:author="thanh" w:date="2021-05-04T09:11:00Z">
        <w:r w:rsidR="002E5B77">
          <w:rPr>
            <w:rFonts w:ascii="Times New Roman" w:hAnsi="Times New Roman" w:cs="Times New Roman"/>
            <w:szCs w:val="26"/>
          </w:rPr>
          <w:t>T</w:t>
        </w:r>
        <w:r w:rsidR="002E5B77" w:rsidRPr="002E5B77">
          <w:rPr>
            <w:rFonts w:ascii="Times New Roman" w:hAnsi="Times New Roman" w:cs="Times New Roman"/>
            <w:szCs w:val="26"/>
          </w:rPr>
          <w:t>ươ</w:t>
        </w:r>
        <w:r w:rsidR="002E5B77">
          <w:rPr>
            <w:rFonts w:ascii="Times New Roman" w:hAnsi="Times New Roman" w:cs="Times New Roman"/>
            <w:szCs w:val="26"/>
          </w:rPr>
          <w:t>ng t</w:t>
        </w:r>
        <w:r w:rsidR="002E5B77" w:rsidRPr="002E5B77">
          <w:rPr>
            <w:rFonts w:ascii="Times New Roman" w:hAnsi="Times New Roman" w:cs="Times New Roman"/>
            <w:szCs w:val="26"/>
          </w:rPr>
          <w:t>ự</w:t>
        </w:r>
        <w:r w:rsidR="002E5B77" w:rsidRPr="002907F6">
          <w:rPr>
            <w:rFonts w:ascii="Times New Roman" w:hAnsi="Times New Roman" w:cs="Times New Roman"/>
            <w:szCs w:val="26"/>
          </w:rPr>
          <w:t xml:space="preserve"> </w:t>
        </w:r>
      </w:ins>
      <w:r w:rsidRPr="002907F6">
        <w:rPr>
          <w:rFonts w:ascii="Times New Roman" w:hAnsi="Times New Roman" w:cs="Times New Roman"/>
          <w:szCs w:val="26"/>
        </w:rPr>
        <w:t xml:space="preserve">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del w:id="842" w:author="thanh" w:date="2021-05-04T09:12:00Z">
        <w:r w:rsidRPr="002907F6" w:rsidDel="002E5B77">
          <w:rPr>
            <w:rFonts w:ascii="Times New Roman" w:hAnsi="Times New Roman" w:cs="Times New Roman"/>
            <w:szCs w:val="26"/>
          </w:rPr>
          <w:delText>cường hóa</w:delText>
        </w:r>
      </w:del>
      <w:ins w:id="843" w:author="thanh" w:date="2021-05-04T09:12:00Z">
        <w:r w:rsidR="002E5B77">
          <w:rPr>
            <w:rFonts w:ascii="Times New Roman" w:hAnsi="Times New Roman" w:cs="Times New Roman"/>
            <w:szCs w:val="26"/>
          </w:rPr>
          <w:t>l</w:t>
        </w:r>
        <w:r w:rsidR="002E5B77" w:rsidRPr="002E5B77">
          <w:rPr>
            <w:rFonts w:ascii="Times New Roman" w:hAnsi="Times New Roman" w:cs="Times New Roman"/>
            <w:szCs w:val="26"/>
          </w:rPr>
          <w:t>àm</w:t>
        </w:r>
        <w:r w:rsidR="002E5B77">
          <w:rPr>
            <w:rFonts w:ascii="Times New Roman" w:hAnsi="Times New Roman" w:cs="Times New Roman"/>
            <w:szCs w:val="26"/>
          </w:rPr>
          <w:t xml:space="preserve"> t</w:t>
        </w:r>
        <w:r w:rsidR="002E5B77" w:rsidRPr="002E5B77">
          <w:rPr>
            <w:rFonts w:ascii="Times New Roman" w:hAnsi="Times New Roman" w:cs="Times New Roman"/>
            <w:szCs w:val="26"/>
          </w:rPr>
          <w:t>ă</w:t>
        </w:r>
        <w:r w:rsidR="002E5B77">
          <w:rPr>
            <w:rFonts w:ascii="Times New Roman" w:hAnsi="Times New Roman" w:cs="Times New Roman"/>
            <w:szCs w:val="26"/>
          </w:rPr>
          <w:t>ng</w:t>
        </w:r>
      </w:ins>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33520CFF" w14:textId="77777777" w:rsidR="009D5760" w:rsidRPr="002907F6" w:rsidRDefault="009D5760" w:rsidP="00445EA8">
      <w:pPr>
        <w:spacing w:after="120" w:line="312" w:lineRule="auto"/>
        <w:jc w:val="both"/>
        <w:rPr>
          <w:rFonts w:ascii="Times New Roman" w:hAnsi="Times New Roman" w:cs="Times New Roman"/>
          <w:szCs w:val="26"/>
        </w:rPr>
      </w:pPr>
    </w:p>
    <w:p w14:paraId="6DC95DF0" w14:textId="77777777" w:rsidR="002302A0" w:rsidRPr="002907F6" w:rsidRDefault="002302A0" w:rsidP="00445EA8">
      <w:pPr>
        <w:spacing w:after="120" w:line="312" w:lineRule="auto"/>
        <w:jc w:val="both"/>
        <w:rPr>
          <w:rFonts w:ascii="Times New Roman" w:hAnsi="Times New Roman" w:cs="Times New Roman"/>
          <w:szCs w:val="26"/>
        </w:rPr>
      </w:pPr>
    </w:p>
    <w:p w14:paraId="6125AF14" w14:textId="77777777" w:rsidR="002302A0" w:rsidRPr="002907F6" w:rsidRDefault="002302A0" w:rsidP="00445EA8">
      <w:pPr>
        <w:spacing w:after="120" w:line="312" w:lineRule="auto"/>
        <w:jc w:val="both"/>
        <w:rPr>
          <w:rFonts w:ascii="Times New Roman" w:hAnsi="Times New Roman" w:cs="Times New Roman"/>
          <w:szCs w:val="26"/>
        </w:rPr>
      </w:pPr>
    </w:p>
    <w:p w14:paraId="7DBA8BDF" w14:textId="77777777" w:rsidR="0079115C" w:rsidRDefault="008B3841" w:rsidP="0079115C">
      <w:pPr>
        <w:keepNext/>
        <w:spacing w:after="120" w:line="312" w:lineRule="auto"/>
        <w:jc w:val="center"/>
      </w:pPr>
      <w:r w:rsidRPr="002907F6">
        <w:rPr>
          <w:rFonts w:ascii="Times New Roman" w:hAnsi="Times New Roman" w:cs="Times New Roman"/>
          <w:noProof/>
          <w:szCs w:val="26"/>
        </w:rPr>
        <w:drawing>
          <wp:inline distT="0" distB="0" distL="0" distR="0" wp14:anchorId="4DEFA966" wp14:editId="7E428DF6">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5039428" cy="6249272"/>
                    </a:xfrm>
                    <a:prstGeom prst="rect">
                      <a:avLst/>
                    </a:prstGeom>
                  </pic:spPr>
                </pic:pic>
              </a:graphicData>
            </a:graphic>
          </wp:inline>
        </w:drawing>
      </w:r>
    </w:p>
    <w:p w14:paraId="7894E2A5" w14:textId="77777777" w:rsidR="002302A0" w:rsidRPr="002907F6" w:rsidRDefault="0079115C" w:rsidP="0079115C">
      <w:pPr>
        <w:pStyle w:val="Caption"/>
        <w:rPr>
          <w:rFonts w:cs="Times New Roman"/>
          <w:szCs w:val="26"/>
        </w:rPr>
      </w:pPr>
      <w:bookmarkStart w:id="844" w:name="_Toc70760901"/>
      <w:r>
        <w:t xml:space="preserve">Hình </w:t>
      </w:r>
      <w:r w:rsidR="00C670C1">
        <w:fldChar w:fldCharType="begin"/>
      </w:r>
      <w:r w:rsidR="00C670C1">
        <w:instrText xml:space="preserve"> STYLEREF 1 \s </w:instrText>
      </w:r>
      <w:r w:rsidR="00C670C1">
        <w:fldChar w:fldCharType="separate"/>
      </w:r>
      <w:r>
        <w:rPr>
          <w:noProof/>
        </w:rPr>
        <w:t>2</w:t>
      </w:r>
      <w:r w:rsidR="00C670C1">
        <w:rPr>
          <w:noProof/>
        </w:rPr>
        <w:fldChar w:fldCharType="end"/>
      </w:r>
      <w:r>
        <w:t>.</w:t>
      </w:r>
      <w:r w:rsidR="00C670C1">
        <w:fldChar w:fldCharType="begin"/>
      </w:r>
      <w:r w:rsidR="00C670C1">
        <w:instrText xml:space="preserve"> SEQ Hình \* ARABIC \s 1 </w:instrText>
      </w:r>
      <w:r w:rsidR="00C670C1">
        <w:fldChar w:fldCharType="separate"/>
      </w:r>
      <w:r>
        <w:rPr>
          <w:noProof/>
        </w:rPr>
        <w:t>6</w:t>
      </w:r>
      <w:r w:rsidR="00C670C1">
        <w:rPr>
          <w:noProof/>
        </w:rPr>
        <w:fldChar w:fldCharType="end"/>
      </w:r>
      <w:r w:rsidRPr="002907F6">
        <w:rPr>
          <w:rFonts w:cs="Times New Roman"/>
          <w:szCs w:val="26"/>
        </w:rPr>
        <w:t>Đột biến cá thể</w:t>
      </w:r>
      <w:bookmarkEnd w:id="844"/>
    </w:p>
    <w:p w14:paraId="02C7BEDE" w14:textId="77777777" w:rsidR="002302A0" w:rsidRPr="002907F6" w:rsidRDefault="002302A0" w:rsidP="00964153">
      <w:pPr>
        <w:spacing w:after="120" w:line="312" w:lineRule="auto"/>
        <w:jc w:val="center"/>
        <w:rPr>
          <w:rFonts w:ascii="Times New Roman" w:hAnsi="Times New Roman" w:cs="Times New Roman"/>
          <w:szCs w:val="26"/>
        </w:rPr>
      </w:pPr>
    </w:p>
    <w:p w14:paraId="43F205EB" w14:textId="77777777"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6D9D5DA" w14:textId="77777777"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Tính lượng nguyên liệu còn lại</w:t>
      </w:r>
      <w:r w:rsidR="002302A0" w:rsidRPr="002907F6">
        <w:rPr>
          <w:rFonts w:ascii="Times New Roman" w:hAnsi="Times New Roman" w:cs="Times New Roman"/>
          <w:szCs w:val="26"/>
        </w:rPr>
        <w:t xml:space="preserve">: </w:t>
      </w:r>
      <w:ins w:id="845" w:author="thanh" w:date="2021-05-04T09:13:00Z">
        <w:r w:rsidR="002E5B77">
          <w:rPr>
            <w:rFonts w:ascii="Times New Roman" w:hAnsi="Times New Roman" w:cs="Times New Roman"/>
            <w:szCs w:val="26"/>
          </w:rPr>
          <w:t>V</w:t>
        </w:r>
      </w:ins>
      <w:del w:id="846" w:author="thanh" w:date="2021-05-04T09:13:00Z">
        <w:r w:rsidRPr="002907F6" w:rsidDel="002E5B77">
          <w:rPr>
            <w:rFonts w:ascii="Times New Roman" w:hAnsi="Times New Roman" w:cs="Times New Roman"/>
            <w:szCs w:val="26"/>
          </w:rPr>
          <w:delText>v</w:delText>
        </w:r>
      </w:del>
      <w:r w:rsidRPr="002907F6">
        <w:rPr>
          <w:rFonts w:ascii="Times New Roman" w:hAnsi="Times New Roman" w:cs="Times New Roman"/>
          <w:szCs w:val="26"/>
        </w:rPr>
        <w:t>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5DEDCFA1" w14:textId="77777777"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07433F9D" w14:textId="77777777"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39EC21A2" w14:textId="77777777"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ins w:id="847" w:author="thanh" w:date="2021-05-04T09:13:00Z">
        <w:r w:rsidR="002E5B77">
          <w:rPr>
            <w:rFonts w:ascii="Times New Roman" w:hAnsi="Times New Roman" w:cs="Times New Roman"/>
            <w:szCs w:val="26"/>
          </w:rPr>
          <w:t>D</w:t>
        </w:r>
      </w:ins>
      <w:del w:id="848" w:author="thanh" w:date="2021-05-04T09:13:00Z">
        <w:r w:rsidRPr="002907F6" w:rsidDel="002E5B77">
          <w:rPr>
            <w:rFonts w:ascii="Times New Roman" w:hAnsi="Times New Roman" w:cs="Times New Roman"/>
            <w:szCs w:val="26"/>
          </w:rPr>
          <w:delText>d</w:delText>
        </w:r>
      </w:del>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32D31526" w14:textId="77777777"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nếu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p>
    <w:p w14:paraId="66DF2FB7" w14:textId="77777777"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ins w:id="849" w:author="thanh" w:date="2021-05-04T09:13:00Z">
        <w:r w:rsidR="002E5B77">
          <w:rPr>
            <w:rFonts w:ascii="Times New Roman" w:hAnsi="Times New Roman" w:cs="Times New Roman"/>
            <w:szCs w:val="26"/>
          </w:rPr>
          <w:t>B</w:t>
        </w:r>
      </w:ins>
      <w:del w:id="850" w:author="thanh" w:date="2021-05-04T09:13:00Z">
        <w:r w:rsidR="00BC3924" w:rsidRPr="002907F6" w:rsidDel="002E5B77">
          <w:rPr>
            <w:rFonts w:ascii="Times New Roman" w:hAnsi="Times New Roman" w:cs="Times New Roman"/>
            <w:szCs w:val="26"/>
          </w:rPr>
          <w:delText>b</w:delText>
        </w:r>
      </w:del>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1B366250" w14:textId="77777777"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ins w:id="851" w:author="thanh" w:date="2021-05-04T09:13:00Z">
        <w:r w:rsidR="002E5B77">
          <w:rPr>
            <w:rFonts w:ascii="Times New Roman" w:hAnsi="Times New Roman" w:cs="Times New Roman"/>
            <w:szCs w:val="26"/>
          </w:rPr>
          <w:t>N</w:t>
        </w:r>
      </w:ins>
      <w:del w:id="852" w:author="thanh" w:date="2021-05-04T09:13:00Z">
        <w:r w:rsidRPr="002907F6" w:rsidDel="002E5B77">
          <w:rPr>
            <w:rFonts w:ascii="Times New Roman" w:hAnsi="Times New Roman" w:cs="Times New Roman"/>
            <w:szCs w:val="26"/>
          </w:rPr>
          <w:delText>n</w:delText>
        </w:r>
      </w:del>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106660F2" w14:textId="77777777"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w:t>
      </w:r>
      <w:ins w:id="853" w:author="thanh" w:date="2021-05-04T09:13:00Z">
        <w:r w:rsidR="002E5B77">
          <w:rPr>
            <w:rFonts w:ascii="Times New Roman" w:hAnsi="Times New Roman" w:cs="Times New Roman"/>
            <w:szCs w:val="26"/>
          </w:rPr>
          <w:t>B</w:t>
        </w:r>
      </w:ins>
      <w:del w:id="854" w:author="thanh" w:date="2021-05-04T09:13:00Z">
        <w:r w:rsidRPr="002907F6" w:rsidDel="002E5B77">
          <w:rPr>
            <w:rFonts w:ascii="Times New Roman" w:hAnsi="Times New Roman" w:cs="Times New Roman"/>
            <w:szCs w:val="26"/>
          </w:rPr>
          <w:delText>b</w:delText>
        </w:r>
      </w:del>
      <w:r w:rsidRPr="002907F6">
        <w:rPr>
          <w:rFonts w:ascii="Times New Roman" w:hAnsi="Times New Roman" w:cs="Times New Roman"/>
          <w:szCs w:val="26"/>
        </w:rPr>
        <w:t xml:space="preserve">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2A1DB23" w14:textId="77777777"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ins w:id="855" w:author="thanh" w:date="2021-05-04T09:13:00Z">
        <w:r w:rsidR="002E5B77">
          <w:rPr>
            <w:rFonts w:ascii="Times New Roman" w:hAnsi="Times New Roman" w:cs="Times New Roman"/>
            <w:szCs w:val="26"/>
          </w:rPr>
          <w:t>S</w:t>
        </w:r>
      </w:ins>
      <w:del w:id="856" w:author="thanh" w:date="2021-05-04T09:13:00Z">
        <w:r w:rsidRPr="002907F6" w:rsidDel="002E5B77">
          <w:rPr>
            <w:rFonts w:ascii="Times New Roman" w:hAnsi="Times New Roman" w:cs="Times New Roman"/>
            <w:szCs w:val="26"/>
          </w:rPr>
          <w:delText>s</w:delText>
        </w:r>
      </w:del>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5660A288" w14:textId="77777777"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54482CEC" w14:textId="77777777" w:rsidR="006052A2" w:rsidRPr="002907F6" w:rsidRDefault="006052A2">
      <w:pPr>
        <w:pStyle w:val="Heading1"/>
        <w:spacing w:line="312" w:lineRule="auto"/>
        <w:jc w:val="center"/>
        <w:rPr>
          <w:rFonts w:cs="Times New Roman"/>
          <w:sz w:val="26"/>
          <w:szCs w:val="26"/>
        </w:rPr>
        <w:pPrChange w:id="857" w:author="thanh" w:date="2021-05-04T09:32:00Z">
          <w:pPr>
            <w:pStyle w:val="Heading1"/>
            <w:spacing w:line="312" w:lineRule="auto"/>
            <w:jc w:val="both"/>
          </w:pPr>
        </w:pPrChange>
      </w:pPr>
      <w:bookmarkStart w:id="858" w:name="_Toc70761491"/>
      <w:r w:rsidRPr="002907F6">
        <w:rPr>
          <w:rFonts w:cs="Times New Roman"/>
          <w:sz w:val="26"/>
          <w:szCs w:val="26"/>
        </w:rPr>
        <w:lastRenderedPageBreak/>
        <w:t>THỬ NGHIỆM VÀ ĐÁNH GIÁ</w:t>
      </w:r>
      <w:bookmarkEnd w:id="858"/>
    </w:p>
    <w:p w14:paraId="6FF03AB0" w14:textId="77777777" w:rsidR="006052A2" w:rsidRPr="002907F6" w:rsidRDefault="006052A2" w:rsidP="00445EA8">
      <w:pPr>
        <w:pStyle w:val="Heading2"/>
        <w:spacing w:line="312" w:lineRule="auto"/>
        <w:jc w:val="both"/>
        <w:rPr>
          <w:rFonts w:cs="Times New Roman"/>
        </w:rPr>
      </w:pPr>
      <w:bookmarkStart w:id="859" w:name="_Toc70761492"/>
      <w:r w:rsidRPr="002907F6">
        <w:rPr>
          <w:rFonts w:cs="Times New Roman"/>
        </w:rPr>
        <w:t xml:space="preserve">Cài đặt các thuật toán </w:t>
      </w:r>
      <w:del w:id="860" w:author="thanh" w:date="2021-05-04T09:21:00Z">
        <w:r w:rsidRPr="002907F6" w:rsidDel="0025319F">
          <w:rPr>
            <w:rFonts w:cs="Times New Roman"/>
          </w:rPr>
          <w:delText xml:space="preserve">đã </w:delText>
        </w:r>
      </w:del>
      <w:r w:rsidRPr="002907F6">
        <w:rPr>
          <w:rFonts w:cs="Times New Roman"/>
        </w:rPr>
        <w:t>đề xuất</w:t>
      </w:r>
      <w:bookmarkEnd w:id="859"/>
    </w:p>
    <w:p w14:paraId="6E0873C9" w14:textId="77777777" w:rsidR="00376AA4" w:rsidRPr="002907F6" w:rsidRDefault="00376AA4" w:rsidP="00445EA8">
      <w:pPr>
        <w:pStyle w:val="Heading3"/>
        <w:spacing w:line="312" w:lineRule="auto"/>
        <w:rPr>
          <w:rFonts w:cs="Times New Roman"/>
          <w:szCs w:val="26"/>
        </w:rPr>
      </w:pPr>
      <w:bookmarkStart w:id="861" w:name="_Toc70761493"/>
      <w:r w:rsidRPr="002907F6">
        <w:rPr>
          <w:rFonts w:cs="Times New Roman"/>
          <w:szCs w:val="26"/>
        </w:rPr>
        <w:t xml:space="preserve">Thuật toán </w:t>
      </w:r>
      <w:r w:rsidR="00BA128D" w:rsidRPr="002907F6">
        <w:rPr>
          <w:rFonts w:cs="Times New Roman"/>
          <w:szCs w:val="26"/>
        </w:rPr>
        <w:t>cắt nhanh</w:t>
      </w:r>
      <w:bookmarkEnd w:id="861"/>
    </w:p>
    <w:p w14:paraId="554EDDFB" w14:textId="77777777"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ins w:id="862" w:author="thanh" w:date="2021-05-04T09:14:00Z">
        <w:r w:rsidR="002E5B77">
          <w:rPr>
            <w:rFonts w:ascii="Times New Roman" w:hAnsi="Times New Roman" w:cs="Times New Roman"/>
            <w:szCs w:val="26"/>
          </w:rPr>
          <w:t xml:space="preserve"> </w:t>
        </w:r>
      </w:ins>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4DA6B8AE" w14:textId="77777777"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2E5B77">
        <w:rPr>
          <w:rFonts w:ascii="Times New Roman" w:hAnsi="Times New Roman" w:cs="Times New Roman"/>
          <w:i/>
          <w:szCs w:val="26"/>
          <w:rPrChange w:id="863" w:author="thanh" w:date="2021-05-04T09:14:00Z">
            <w:rPr>
              <w:rFonts w:ascii="Times New Roman" w:hAnsi="Times New Roman" w:cs="Times New Roman"/>
              <w:szCs w:val="26"/>
            </w:rPr>
          </w:rPrChange>
        </w:rPr>
        <w:t>FastCutBean</w:t>
      </w:r>
      <w:r w:rsidR="001205D1" w:rsidRPr="002907F6">
        <w:rPr>
          <w:rFonts w:ascii="Times New Roman" w:hAnsi="Times New Roman" w:cs="Times New Roman"/>
          <w:szCs w:val="26"/>
        </w:rPr>
        <w:t xml:space="preserve"> bao gồm các thông tin</w:t>
      </w:r>
    </w:p>
    <w:p w14:paraId="1007C487" w14:textId="7777777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E5B77">
        <w:rPr>
          <w:rFonts w:ascii="Times New Roman" w:hAnsi="Times New Roman" w:cs="Times New Roman"/>
          <w:i/>
          <w:szCs w:val="26"/>
          <w:rPrChange w:id="864" w:author="thanh" w:date="2021-05-04T09:14:00Z">
            <w:rPr>
              <w:rFonts w:ascii="Times New Roman" w:hAnsi="Times New Roman" w:cs="Times New Roman"/>
              <w:szCs w:val="26"/>
            </w:rPr>
          </w:rPrChange>
        </w:rPr>
        <w:t>numberMaterial</w:t>
      </w:r>
      <w:r w:rsidRPr="002907F6">
        <w:rPr>
          <w:rFonts w:ascii="Times New Roman" w:hAnsi="Times New Roman" w:cs="Times New Roman"/>
          <w:szCs w:val="26"/>
        </w:rPr>
        <w:t>: số lượng các thanh sắt cần dùng</w:t>
      </w:r>
    </w:p>
    <w:p w14:paraId="150B364D" w14:textId="7777777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E5B77">
        <w:rPr>
          <w:rFonts w:ascii="Times New Roman" w:hAnsi="Times New Roman" w:cs="Times New Roman"/>
          <w:i/>
          <w:szCs w:val="26"/>
          <w:rPrChange w:id="865" w:author="thanh" w:date="2021-05-04T09:14:00Z">
            <w:rPr>
              <w:rFonts w:ascii="Times New Roman" w:hAnsi="Times New Roman" w:cs="Times New Roman"/>
              <w:szCs w:val="26"/>
            </w:rPr>
          </w:rPrChange>
        </w:rPr>
        <w:t>rateRemain</w:t>
      </w:r>
      <w:r w:rsidRPr="002907F6">
        <w:rPr>
          <w:rFonts w:ascii="Times New Roman" w:hAnsi="Times New Roman" w:cs="Times New Roman"/>
          <w:szCs w:val="26"/>
        </w:rPr>
        <w:t>: tỉ lệ dư thừa</w:t>
      </w:r>
    </w:p>
    <w:p w14:paraId="6A2EF7D8" w14:textId="7777777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E5B77">
        <w:rPr>
          <w:rFonts w:ascii="Times New Roman" w:hAnsi="Times New Roman" w:cs="Times New Roman"/>
          <w:i/>
          <w:szCs w:val="26"/>
          <w:rPrChange w:id="866" w:author="thanh" w:date="2021-05-04T09:14:00Z">
            <w:rPr>
              <w:rFonts w:ascii="Times New Roman" w:hAnsi="Times New Roman" w:cs="Times New Roman"/>
              <w:szCs w:val="26"/>
            </w:rPr>
          </w:rPrChange>
        </w:rPr>
        <w:t>arrIndexStockUsed</w:t>
      </w:r>
      <w:r w:rsidRPr="002907F6">
        <w:rPr>
          <w:rFonts w:ascii="Times New Roman" w:hAnsi="Times New Roman" w:cs="Times New Roman"/>
          <w:szCs w:val="26"/>
        </w:rPr>
        <w:t>: lưu thông tin chỉ số của các thanh nguyên liệu cần dùng, mảng có kích thược bằng số lượng thanh sắt trong đơn hàng.</w:t>
      </w:r>
    </w:p>
    <w:p w14:paraId="26E70B70" w14:textId="77777777"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Pr="002907F6">
        <w:rPr>
          <w:rFonts w:ascii="Times New Roman" w:eastAsia="Times New Roman" w:hAnsi="Times New Roman" w:cs="Times New Roman"/>
          <w:color w:val="CC7832"/>
          <w:szCs w:val="26"/>
        </w:rPr>
        <w:t>;</w:t>
      </w:r>
    </w:p>
    <w:p w14:paraId="08AE85BB" w14:textId="77777777" w:rsidR="001205D1" w:rsidRPr="002907F6" w:rsidRDefault="001205D1" w:rsidP="00445EA8">
      <w:pPr>
        <w:pStyle w:val="ListParagraph"/>
        <w:spacing w:line="312" w:lineRule="auto"/>
        <w:rPr>
          <w:rFonts w:ascii="Times New Roman" w:hAnsi="Times New Roman" w:cs="Times New Roman"/>
          <w:szCs w:val="26"/>
        </w:rPr>
      </w:pPr>
    </w:p>
    <w:p w14:paraId="2A4D19B2" w14:textId="77777777"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6ADF956E" w14:textId="77777777" w:rsidR="00693B3D"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(orders.split(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74A003" w14:textId="77777777" w:rsidR="00693B3D" w:rsidRPr="002907F6" w:rsidRDefault="00693B3D"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7B2B6116"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A388C91" w14:textId="77777777" w:rsidR="00693B3D"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.boxed().sorted(Comparator.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w:t>
      </w:r>
      <w:r w:rsidR="0089158F" w:rsidRPr="002907F6">
        <w:rPr>
          <w:rFonts w:ascii="Times New Roman" w:eastAsia="Times New Roman" w:hAnsi="Times New Roman" w:cs="Times New Roman"/>
          <w:color w:val="A9B7C6"/>
          <w:szCs w:val="26"/>
        </w:rPr>
        <w:t>Integer::intValue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76756F03" w14:textId="77777777" w:rsidR="00693B3D" w:rsidRPr="002907F6" w:rsidRDefault="004856D3"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1230CC37"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1712D9" w14:textId="77777777" w:rsidR="004856D3"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.boxed().sorted(Comparator.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arrOrderInit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w:t>
      </w:r>
      <w:r w:rsidR="0089158F" w:rsidRPr="002907F6">
        <w:rPr>
          <w:rFonts w:ascii="Times New Roman" w:eastAsia="Times New Roman" w:hAnsi="Times New Roman" w:cs="Times New Roman"/>
          <w:color w:val="A9B7C6"/>
          <w:szCs w:val="26"/>
        </w:rPr>
        <w:t>Integer::intValue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13B09DE" w14:textId="77777777"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20F64704" w14:textId="77777777" w:rsidR="0089158F"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(stocks.split(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230F353A" w14:textId="77777777" w:rsidR="0089158F" w:rsidRPr="002907F6" w:rsidRDefault="0089158F">
      <w:pPr>
        <w:pStyle w:val="ListParagraph"/>
        <w:numPr>
          <w:ilvl w:val="0"/>
          <w:numId w:val="22"/>
        </w:numPr>
        <w:spacing w:before="120" w:line="312" w:lineRule="auto"/>
        <w:rPr>
          <w:rFonts w:ascii="Times New Roman" w:hAnsi="Times New Roman" w:cs="Times New Roman"/>
          <w:szCs w:val="26"/>
        </w:rPr>
        <w:pPrChange w:id="867" w:author="thanh" w:date="2021-05-04T09:15:00Z">
          <w:pPr>
            <w:pStyle w:val="ListParagraph"/>
            <w:numPr>
              <w:numId w:val="22"/>
            </w:numPr>
            <w:spacing w:line="312" w:lineRule="auto"/>
            <w:ind w:hanging="360"/>
          </w:pPr>
        </w:pPrChange>
      </w:pPr>
      <w:r w:rsidRPr="002907F6">
        <w:rPr>
          <w:rFonts w:ascii="Times New Roman" w:hAnsi="Times New Roman" w:cs="Times New Roman"/>
          <w:szCs w:val="26"/>
        </w:rPr>
        <w:t>Sắp xếp mảng các thanh nguyên liệu theo thứ tự chiều dài giảm dần.</w:t>
      </w:r>
    </w:p>
    <w:p w14:paraId="1979C492" w14:textId="77777777"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6F76C7FD" w14:textId="77777777"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3AE32288" w14:textId="77777777"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36B08B5B" w14:textId="77777777" w:rsidR="0089158F" w:rsidRPr="002907F6" w:rsidRDefault="0089158F" w:rsidP="00445EA8">
      <w:pPr>
        <w:pStyle w:val="ListParagraph"/>
        <w:spacing w:line="312" w:lineRule="auto"/>
        <w:jc w:val="both"/>
        <w:rPr>
          <w:rFonts w:ascii="Times New Roman" w:hAnsi="Times New Roman" w:cs="Times New Roman"/>
          <w:szCs w:val="26"/>
        </w:rPr>
      </w:pPr>
    </w:p>
    <w:p w14:paraId="2DDEF4A2" w14:textId="77777777"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5D5BA4C5" w14:textId="77777777"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1FCD0311" w14:textId="7777777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16FB736D" w14:textId="77777777"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4787E4AE" w14:textId="7777777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2E5B77">
        <w:rPr>
          <w:rFonts w:ascii="Times New Roman" w:hAnsi="Times New Roman" w:cs="Times New Roman"/>
          <w:i/>
          <w:szCs w:val="26"/>
          <w:rPrChange w:id="868" w:author="thanh" w:date="2021-05-04T09:15:00Z">
            <w:rPr>
              <w:rFonts w:ascii="Times New Roman" w:hAnsi="Times New Roman" w:cs="Times New Roman"/>
              <w:szCs w:val="26"/>
            </w:rPr>
          </w:rPrChange>
        </w:rPr>
        <w:t>list</w:t>
      </w:r>
      <w:r w:rsidR="008027CC" w:rsidRPr="002E5B77">
        <w:rPr>
          <w:rFonts w:ascii="Times New Roman" w:hAnsi="Times New Roman" w:cs="Times New Roman"/>
          <w:i/>
          <w:szCs w:val="26"/>
          <w:rPrChange w:id="869" w:author="thanh" w:date="2021-05-04T09:15:00Z">
            <w:rPr>
              <w:rFonts w:ascii="Times New Roman" w:hAnsi="Times New Roman" w:cs="Times New Roman"/>
              <w:szCs w:val="26"/>
            </w:rPr>
          </w:rPrChange>
        </w:rPr>
        <w:t>Plan</w:t>
      </w:r>
      <w:r w:rsidRPr="002907F6">
        <w:rPr>
          <w:rFonts w:ascii="Times New Roman" w:hAnsi="Times New Roman" w:cs="Times New Roman"/>
          <w:szCs w:val="26"/>
        </w:rPr>
        <w:t>.</w:t>
      </w:r>
    </w:p>
    <w:p w14:paraId="435CB702" w14:textId="77777777"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56E5B2B9" w14:textId="7777777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khi tìm được một danh sách các phương án, tiến hành tìm kiếm phương án tốt nhất nếu có.</w:t>
      </w:r>
    </w:p>
    <w:p w14:paraId="45064BBB" w14:textId="77777777"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if </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 {</w:t>
      </w:r>
      <w:r w:rsidRPr="002907F6">
        <w:rPr>
          <w:rFonts w:ascii="Times New Roman" w:eastAsia="Times New Roman" w:hAnsi="Times New Roman" w:cs="Times New Roman"/>
          <w:color w:val="A9B7C6"/>
          <w:szCs w:val="26"/>
        </w:rPr>
        <w:br/>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1D942DB0" w14:textId="77777777" w:rsidR="00056764" w:rsidRPr="002907F6" w:rsidRDefault="008027CC" w:rsidP="00445EA8">
      <w:pPr>
        <w:spacing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2907F6">
        <w:rPr>
          <w:rFonts w:ascii="Times New Roman" w:hAnsi="Times New Roman" w:cs="Times New Roman"/>
          <w:b/>
          <w:bCs/>
          <w:szCs w:val="26"/>
        </w:rPr>
        <w:t>fastCutMain:</w:t>
      </w:r>
    </w:p>
    <w:p w14:paraId="58A969DD" w14:textId="77777777"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764F3493"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57A0DDD1" w14:textId="77777777" w:rsidR="000455A3" w:rsidRPr="002907F6" w:rsidRDefault="000455A3">
      <w:pPr>
        <w:pStyle w:val="ListParagraph"/>
        <w:numPr>
          <w:ilvl w:val="0"/>
          <w:numId w:val="22"/>
        </w:numPr>
        <w:spacing w:before="120" w:line="312" w:lineRule="auto"/>
        <w:rPr>
          <w:rFonts w:ascii="Times New Roman" w:hAnsi="Times New Roman" w:cs="Times New Roman"/>
          <w:szCs w:val="26"/>
        </w:rPr>
        <w:pPrChange w:id="870" w:author="thanh" w:date="2021-05-04T09:15:00Z">
          <w:pPr>
            <w:pStyle w:val="ListParagraph"/>
            <w:numPr>
              <w:numId w:val="22"/>
            </w:numPr>
            <w:spacing w:line="312" w:lineRule="auto"/>
            <w:ind w:hanging="360"/>
          </w:pPr>
        </w:pPrChange>
      </w:pPr>
      <w:r w:rsidRPr="002907F6">
        <w:rPr>
          <w:rFonts w:ascii="Times New Roman" w:hAnsi="Times New Roman" w:cs="Times New Roman"/>
          <w:szCs w:val="26"/>
        </w:rPr>
        <w:t>Tìm kiếm giá trị nhỏ nhất trong danh sách các thanh đơn hàng</w:t>
      </w:r>
    </w:p>
    <w:p w14:paraId="516A82DA"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(arrOrder).min()</w:t>
      </w:r>
      <w:r w:rsidRPr="002907F6">
        <w:rPr>
          <w:rFonts w:ascii="Times New Roman" w:eastAsia="Times New Roman" w:hAnsi="Times New Roman" w:cs="Times New Roman"/>
          <w:color w:val="CC7832"/>
          <w:szCs w:val="26"/>
        </w:rPr>
        <w:t>;</w:t>
      </w:r>
    </w:p>
    <w:p w14:paraId="7E2ABC8F" w14:textId="77777777" w:rsidR="000455A3" w:rsidRPr="002907F6" w:rsidRDefault="000455A3">
      <w:pPr>
        <w:pStyle w:val="ListParagraph"/>
        <w:numPr>
          <w:ilvl w:val="0"/>
          <w:numId w:val="22"/>
        </w:numPr>
        <w:spacing w:before="120" w:line="312" w:lineRule="auto"/>
        <w:rPr>
          <w:rFonts w:ascii="Times New Roman" w:hAnsi="Times New Roman" w:cs="Times New Roman"/>
          <w:szCs w:val="26"/>
        </w:rPr>
        <w:pPrChange w:id="871" w:author="thanh" w:date="2021-05-04T09:16:00Z">
          <w:pPr>
            <w:pStyle w:val="ListParagraph"/>
            <w:numPr>
              <w:numId w:val="22"/>
            </w:numPr>
            <w:spacing w:line="312" w:lineRule="auto"/>
            <w:ind w:hanging="360"/>
          </w:pPr>
        </w:pPrChange>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4890B235"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7211899F" w14:textId="77777777" w:rsidR="000455A3" w:rsidRPr="002907F6" w:rsidRDefault="000455A3">
      <w:pPr>
        <w:pStyle w:val="ListParagraph"/>
        <w:numPr>
          <w:ilvl w:val="0"/>
          <w:numId w:val="22"/>
        </w:numPr>
        <w:spacing w:before="120" w:line="312" w:lineRule="auto"/>
        <w:rPr>
          <w:rFonts w:ascii="Times New Roman" w:hAnsi="Times New Roman" w:cs="Times New Roman"/>
          <w:szCs w:val="26"/>
        </w:rPr>
        <w:pPrChange w:id="872" w:author="thanh" w:date="2021-05-04T09:16:00Z">
          <w:pPr>
            <w:pStyle w:val="ListParagraph"/>
            <w:numPr>
              <w:numId w:val="22"/>
            </w:numPr>
            <w:spacing w:line="312" w:lineRule="auto"/>
            <w:ind w:hanging="360"/>
          </w:pPr>
        </w:pPrChange>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25D987F5"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&lt;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lastRenderedPageBreak/>
        <w:t>}</w:t>
      </w:r>
      <w:r w:rsidRPr="002907F6">
        <w:rPr>
          <w:rFonts w:ascii="Times New Roman" w:eastAsia="Times New Roman" w:hAnsi="Times New Roman" w:cs="Times New Roman"/>
          <w:color w:val="A9B7C6"/>
          <w:szCs w:val="26"/>
        </w:rPr>
        <w:br/>
        <w:t>}</w:t>
      </w:r>
    </w:p>
    <w:p w14:paraId="25418AC3" w14:textId="77777777"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Dừng tìm kiếm các phương </w:t>
      </w:r>
      <w:commentRangeStart w:id="873"/>
      <w:r w:rsidRPr="002907F6">
        <w:rPr>
          <w:rFonts w:ascii="Times New Roman" w:hAnsi="Times New Roman" w:cs="Times New Roman"/>
          <w:szCs w:val="26"/>
        </w:rPr>
        <w:t>án</w:t>
      </w:r>
      <w:commentRangeEnd w:id="873"/>
      <w:r w:rsidR="002E5B77">
        <w:rPr>
          <w:rStyle w:val="CommentReference"/>
        </w:rPr>
        <w:commentReference w:id="873"/>
      </w:r>
      <w:r w:rsidRPr="002907F6">
        <w:rPr>
          <w:rFonts w:ascii="Times New Roman" w:hAnsi="Times New Roman" w:cs="Times New Roman"/>
          <w:szCs w:val="26"/>
        </w:rPr>
        <w:t xml:space="preserve"> nếu không thể cắt được nữa trên danh sách nguyên liệu được đưa vào.</w:t>
      </w:r>
    </w:p>
    <w:p w14:paraId="5E751CA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(arrIndexStockUsed).anyMatch(item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DD81265" w14:textId="77777777"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75469896"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(arrIndexStockUsed).distinct().count()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).filter(i -&gt;</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 = otherRemainStock.mapToObj(i -&gt;</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3058A1E9"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5348456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stockUsed = otherRemainStock.mapToObj(i -&gt;</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169A7CF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3FBA058C"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5E73AD90" w14:textId="77777777"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16D6681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3A653BF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58B93563"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5441F094" w14:textId="77777777" w:rsidR="00F27A41" w:rsidRPr="002907F6" w:rsidRDefault="00F27A41" w:rsidP="00445EA8">
      <w:pPr>
        <w:pStyle w:val="ListParagraph"/>
        <w:spacing w:line="312" w:lineRule="auto"/>
        <w:rPr>
          <w:rFonts w:ascii="Times New Roman" w:hAnsi="Times New Roman" w:cs="Times New Roman"/>
          <w:szCs w:val="26"/>
        </w:rPr>
      </w:pPr>
    </w:p>
    <w:p w14:paraId="00B740E6" w14:textId="77777777" w:rsidR="00376AA4" w:rsidRPr="002907F6" w:rsidRDefault="0085087E" w:rsidP="00445EA8">
      <w:pPr>
        <w:pStyle w:val="Heading3"/>
        <w:spacing w:line="312" w:lineRule="auto"/>
        <w:jc w:val="both"/>
        <w:rPr>
          <w:rFonts w:cs="Times New Roman"/>
          <w:szCs w:val="26"/>
        </w:rPr>
      </w:pPr>
      <w:bookmarkStart w:id="874" w:name="_Toc70761494"/>
      <w:r w:rsidRPr="002907F6">
        <w:rPr>
          <w:rFonts w:cs="Times New Roman"/>
          <w:szCs w:val="26"/>
        </w:rPr>
        <w:lastRenderedPageBreak/>
        <w:t xml:space="preserve">Thuật toán </w:t>
      </w:r>
      <w:del w:id="875" w:author="thanh" w:date="2021-05-04T09:21:00Z">
        <w:r w:rsidRPr="002907F6" w:rsidDel="0025319F">
          <w:rPr>
            <w:rFonts w:cs="Times New Roman"/>
            <w:szCs w:val="26"/>
          </w:rPr>
          <w:delText xml:space="preserve">di </w:delText>
        </w:r>
      </w:del>
      <w:ins w:id="876" w:author="thanh" w:date="2021-05-04T09:21:00Z">
        <w:r w:rsidR="0025319F">
          <w:rPr>
            <w:rFonts w:cs="Times New Roman"/>
            <w:szCs w:val="26"/>
          </w:rPr>
          <w:t>c</w:t>
        </w:r>
        <w:r w:rsidR="0025319F" w:rsidRPr="0025319F">
          <w:rPr>
            <w:rFonts w:cs="Times New Roman"/>
            <w:szCs w:val="26"/>
          </w:rPr>
          <w:t>ắt</w:t>
        </w:r>
        <w:r w:rsidR="0025319F">
          <w:rPr>
            <w:rFonts w:cs="Times New Roman"/>
            <w:szCs w:val="26"/>
          </w:rPr>
          <w:t xml:space="preserve"> ti</w:t>
        </w:r>
        <w:r w:rsidR="0025319F" w:rsidRPr="0025319F">
          <w:rPr>
            <w:rFonts w:cs="Times New Roman"/>
            <w:szCs w:val="26"/>
          </w:rPr>
          <w:t>ết</w:t>
        </w:r>
        <w:r w:rsidR="0025319F">
          <w:rPr>
            <w:rFonts w:cs="Times New Roman"/>
            <w:szCs w:val="26"/>
          </w:rPr>
          <w:t xml:space="preserve"> ki</w:t>
        </w:r>
        <w:r w:rsidR="0025319F" w:rsidRPr="0025319F">
          <w:rPr>
            <w:rFonts w:cs="Times New Roman"/>
            <w:szCs w:val="26"/>
          </w:rPr>
          <w:t>ệm</w:t>
        </w:r>
      </w:ins>
      <w:del w:id="877" w:author="thanh" w:date="2021-05-04T09:21:00Z">
        <w:r w:rsidRPr="002907F6" w:rsidDel="0025319F">
          <w:rPr>
            <w:rFonts w:cs="Times New Roman"/>
            <w:szCs w:val="26"/>
          </w:rPr>
          <w:delText>truyền</w:delText>
        </w:r>
      </w:del>
      <w:bookmarkEnd w:id="874"/>
    </w:p>
    <w:p w14:paraId="114176F2" w14:textId="77777777" w:rsidR="00950B5B" w:rsidRPr="002907F6" w:rsidRDefault="00A00D7B">
      <w:pPr>
        <w:spacing w:line="312" w:lineRule="auto"/>
        <w:jc w:val="both"/>
        <w:rPr>
          <w:rFonts w:ascii="Times New Roman" w:hAnsi="Times New Roman" w:cs="Times New Roman"/>
          <w:szCs w:val="26"/>
        </w:rPr>
        <w:pPrChange w:id="878" w:author="thanh" w:date="2021-05-04T09:17:00Z">
          <w:pPr>
            <w:spacing w:line="312" w:lineRule="auto"/>
          </w:pPr>
        </w:pPrChange>
      </w:pPr>
      <w:r w:rsidRPr="002907F6">
        <w:rPr>
          <w:rFonts w:ascii="Times New Roman" w:hAnsi="Times New Roman" w:cs="Times New Roman"/>
          <w:szCs w:val="26"/>
        </w:rPr>
        <w:t xml:space="preserve">Do độ phức tạp của thuật toán di truyền khá lớn, vậy nên </w:t>
      </w:r>
      <w:del w:id="879" w:author="thanh" w:date="2021-05-04T09:17:00Z">
        <w:r w:rsidRPr="002907F6" w:rsidDel="002E5B77">
          <w:rPr>
            <w:rFonts w:ascii="Times New Roman" w:hAnsi="Times New Roman" w:cs="Times New Roman"/>
            <w:szCs w:val="26"/>
          </w:rPr>
          <w:delText>trong báo cáo</w:delText>
        </w:r>
      </w:del>
      <w:ins w:id="880" w:author="thanh" w:date="2021-05-04T09:17:00Z">
        <w:r w:rsidR="002E5B77">
          <w:rPr>
            <w:rFonts w:ascii="Times New Roman" w:hAnsi="Times New Roman" w:cs="Times New Roman"/>
            <w:szCs w:val="26"/>
          </w:rPr>
          <w:t>kh</w:t>
        </w:r>
        <w:r w:rsidR="002E5B77" w:rsidRPr="002E5B77">
          <w:rPr>
            <w:rFonts w:ascii="Times New Roman" w:hAnsi="Times New Roman" w:cs="Times New Roman"/>
            <w:szCs w:val="26"/>
          </w:rPr>
          <w:t>óa</w:t>
        </w:r>
        <w:r w:rsidR="002E5B77">
          <w:rPr>
            <w:rFonts w:ascii="Times New Roman" w:hAnsi="Times New Roman" w:cs="Times New Roman"/>
            <w:szCs w:val="26"/>
          </w:rPr>
          <w:t xml:space="preserve"> lu</w:t>
        </w:r>
        <w:r w:rsidR="002E5B77" w:rsidRPr="002E5B77">
          <w:rPr>
            <w:rFonts w:ascii="Times New Roman" w:hAnsi="Times New Roman" w:cs="Times New Roman"/>
            <w:szCs w:val="26"/>
          </w:rPr>
          <w:t>ận</w:t>
        </w:r>
      </w:ins>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177CEF05" w14:textId="77777777" w:rsidR="00950B5B" w:rsidRPr="002907F6" w:rsidRDefault="00F27A41" w:rsidP="00445EA8">
      <w:pPr>
        <w:pStyle w:val="Heading4"/>
        <w:spacing w:line="312" w:lineRule="auto"/>
        <w:rPr>
          <w:rFonts w:cs="Times New Roman"/>
          <w:szCs w:val="26"/>
        </w:rPr>
      </w:pPr>
      <w:del w:id="881" w:author="thanh" w:date="2021-05-04T09:20:00Z">
        <w:r w:rsidRPr="002907F6" w:rsidDel="002E5B77">
          <w:rPr>
            <w:rFonts w:cs="Times New Roman"/>
            <w:szCs w:val="26"/>
          </w:rPr>
          <w:delText xml:space="preserve">3.1.2.1 </w:delText>
        </w:r>
      </w:del>
      <w:r w:rsidR="00950B5B" w:rsidRPr="002907F6">
        <w:rPr>
          <w:rFonts w:cs="Times New Roman"/>
          <w:szCs w:val="26"/>
        </w:rPr>
        <w:t>Khởi tạo quần thể</w:t>
      </w:r>
    </w:p>
    <w:p w14:paraId="2EEA4E46" w14:textId="77777777"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6DC99F24" w14:textId="77777777"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6AEB2A1D" w14:textId="77777777"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E5B77">
        <w:rPr>
          <w:rFonts w:ascii="Times New Roman" w:hAnsi="Times New Roman" w:cs="Times New Roman"/>
          <w:i/>
          <w:szCs w:val="26"/>
          <w:rPrChange w:id="882" w:author="thanh" w:date="2021-05-04T09:18:00Z">
            <w:rPr>
              <w:rFonts w:ascii="Times New Roman" w:hAnsi="Times New Roman" w:cs="Times New Roman"/>
              <w:szCs w:val="26"/>
            </w:rPr>
          </w:rPrChange>
        </w:rPr>
        <w:t>currentChromosome</w:t>
      </w:r>
      <w:r w:rsidRPr="002907F6">
        <w:rPr>
          <w:rFonts w:ascii="Times New Roman" w:hAnsi="Times New Roman" w:cs="Times New Roman"/>
          <w:szCs w:val="26"/>
        </w:rPr>
        <w:t>: trạng thái nhiễm sắc thể hiện tại.</w:t>
      </w:r>
    </w:p>
    <w:p w14:paraId="5ABB90B2" w14:textId="77777777"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E5B77">
        <w:rPr>
          <w:rFonts w:ascii="Times New Roman" w:hAnsi="Times New Roman" w:cs="Times New Roman"/>
          <w:i/>
          <w:szCs w:val="26"/>
          <w:rPrChange w:id="883" w:author="thanh" w:date="2021-05-04T09:18:00Z">
            <w:rPr>
              <w:rFonts w:ascii="Times New Roman" w:hAnsi="Times New Roman" w:cs="Times New Roman"/>
              <w:szCs w:val="26"/>
            </w:rPr>
          </w:rPrChange>
        </w:rPr>
        <w:t>stockState</w:t>
      </w:r>
      <w:r w:rsidRPr="002907F6">
        <w:rPr>
          <w:rFonts w:ascii="Times New Roman" w:hAnsi="Times New Roman" w:cs="Times New Roman"/>
          <w:szCs w:val="26"/>
        </w:rPr>
        <w:t>: trạng thái các thanh nguyên liệu hiện tại.</w:t>
      </w:r>
    </w:p>
    <w:p w14:paraId="68AAE7BC" w14:textId="77777777"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E5B77">
        <w:rPr>
          <w:rFonts w:ascii="Times New Roman" w:hAnsi="Times New Roman" w:cs="Times New Roman"/>
          <w:i/>
          <w:szCs w:val="26"/>
          <w:rPrChange w:id="884" w:author="thanh" w:date="2021-05-04T09:18:00Z">
            <w:rPr>
              <w:rFonts w:ascii="Times New Roman" w:hAnsi="Times New Roman" w:cs="Times New Roman"/>
              <w:szCs w:val="26"/>
            </w:rPr>
          </w:rPrChange>
        </w:rPr>
        <w:t>populationSize</w:t>
      </w:r>
      <w:r w:rsidRPr="002907F6">
        <w:rPr>
          <w:rFonts w:ascii="Times New Roman" w:hAnsi="Times New Roman" w:cs="Times New Roman"/>
          <w:szCs w:val="26"/>
        </w:rPr>
        <w:t>: giới hạn kích thước của quần thể.</w:t>
      </w:r>
    </w:p>
    <w:p w14:paraId="7F8906C9"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46D65803"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808080"/>
          <w:szCs w:val="26"/>
        </w:rPr>
        <w:t>// Get a complete individual</w:t>
      </w:r>
    </w:p>
    <w:p w14:paraId="27FB42D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t>addIndividualToPopulation();</w:t>
      </w:r>
    </w:p>
    <w:p w14:paraId="6D3FB3C0"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r>
      <w:r w:rsidR="00384AA6" w:rsidRPr="002907F6">
        <w:rPr>
          <w:rFonts w:ascii="Times New Roman" w:eastAsia="Times New Roman" w:hAnsi="Times New Roman" w:cs="Times New Roman"/>
          <w:color w:val="A9B7C6"/>
          <w:szCs w:val="26"/>
        </w:rPr>
        <w:t>generateIndividual();</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3FDFCCCE" w14:textId="77777777"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07C0BEA6" w14:textId="77777777"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ins w:id="885" w:author="thanh" w:date="2021-05-04T09:18:00Z">
        <w:r w:rsidR="002E5B77" w:rsidRPr="002E5B77">
          <w:rPr>
            <w:rFonts w:ascii="Times New Roman" w:eastAsia="Times New Roman" w:hAnsi="Times New Roman" w:cs="Times New Roman"/>
            <w:color w:val="000000" w:themeColor="text1"/>
            <w:szCs w:val="26"/>
          </w:rPr>
          <w:t>Đ</w:t>
        </w:r>
      </w:ins>
      <w:del w:id="886" w:author="thanh" w:date="2021-05-04T09:18:00Z">
        <w:r w:rsidRPr="002907F6" w:rsidDel="002E5B77">
          <w:rPr>
            <w:rFonts w:ascii="Times New Roman" w:eastAsia="Times New Roman" w:hAnsi="Times New Roman" w:cs="Times New Roman"/>
            <w:color w:val="000000" w:themeColor="text1"/>
            <w:szCs w:val="26"/>
          </w:rPr>
          <w:delText>đ</w:delText>
        </w:r>
      </w:del>
      <w:r w:rsidRPr="002907F6">
        <w:rPr>
          <w:rFonts w:ascii="Times New Roman" w:eastAsia="Times New Roman" w:hAnsi="Times New Roman" w:cs="Times New Roman"/>
          <w:color w:val="000000" w:themeColor="text1"/>
          <w:szCs w:val="26"/>
        </w:rPr>
        <w:t xml:space="preserve">iều kiện dừng của phương thức bao gồm: thời gian thực hiện phương thức, số lượng cá thể được sinh ra. Nếu thời gian thực hiện vượt quá </w:t>
      </w:r>
      <w:r w:rsidRPr="002907F6">
        <w:rPr>
          <w:rFonts w:ascii="Times New Roman" w:eastAsia="Times New Roman" w:hAnsi="Times New Roman" w:cs="Times New Roman"/>
          <w:color w:val="000000" w:themeColor="text1"/>
          <w:szCs w:val="26"/>
        </w:rPr>
        <w:lastRenderedPageBreak/>
        <w:t>thời gian cho phép hoặc số cá thể đã đạt tới ngưỡng chịu đựng của quần thể thì chấm dứt quá trình khởi tạo quần thể.</w:t>
      </w:r>
    </w:p>
    <w:p w14:paraId="085EA88C" w14:textId="77777777"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(duration &gt;</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3274A5DA" w14:textId="77777777" w:rsidR="00384AA6" w:rsidRPr="002907F6" w:rsidRDefault="00384AA6" w:rsidP="00445EA8">
      <w:pPr>
        <w:spacing w:line="312" w:lineRule="auto"/>
        <w:rPr>
          <w:rFonts w:ascii="Times New Roman" w:hAnsi="Times New Roman" w:cs="Times New Roman"/>
          <w:szCs w:val="26"/>
        </w:rPr>
      </w:pPr>
    </w:p>
    <w:p w14:paraId="400B6F5E" w14:textId="77777777"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11BC3474" w14:textId="77777777"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E5B77">
        <w:rPr>
          <w:rFonts w:ascii="Times New Roman" w:hAnsi="Times New Roman" w:cs="Times New Roman"/>
          <w:i/>
          <w:szCs w:val="26"/>
          <w:rPrChange w:id="887" w:author="thanh" w:date="2021-05-04T09:18:00Z">
            <w:rPr>
              <w:rFonts w:ascii="Times New Roman" w:hAnsi="Times New Roman" w:cs="Times New Roman"/>
              <w:szCs w:val="26"/>
            </w:rPr>
          </w:rPrChange>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C350EAB" w14:textId="77777777"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E5B77">
        <w:rPr>
          <w:rFonts w:ascii="Times New Roman" w:hAnsi="Times New Roman" w:cs="Times New Roman"/>
          <w:i/>
          <w:szCs w:val="26"/>
          <w:rPrChange w:id="888" w:author="thanh" w:date="2021-05-04T09:18:00Z">
            <w:rPr>
              <w:rFonts w:ascii="Times New Roman" w:hAnsi="Times New Roman" w:cs="Times New Roman"/>
              <w:szCs w:val="26"/>
            </w:rPr>
          </w:rPrChange>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1A80AFBB" w14:textId="77777777"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E5B77">
        <w:rPr>
          <w:rFonts w:ascii="Times New Roman" w:hAnsi="Times New Roman" w:cs="Times New Roman"/>
          <w:i/>
          <w:szCs w:val="26"/>
          <w:rPrChange w:id="889" w:author="thanh" w:date="2021-05-04T09:18:00Z">
            <w:rPr>
              <w:rFonts w:ascii="Times New Roman" w:hAnsi="Times New Roman" w:cs="Times New Roman"/>
              <w:szCs w:val="26"/>
            </w:rPr>
          </w:rPrChange>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55E26B47" w14:textId="77777777"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E5B77">
        <w:rPr>
          <w:rFonts w:ascii="Times New Roman" w:hAnsi="Times New Roman" w:cs="Times New Roman"/>
          <w:i/>
          <w:szCs w:val="26"/>
          <w:rPrChange w:id="890" w:author="thanh" w:date="2021-05-04T09:18:00Z">
            <w:rPr>
              <w:rFonts w:ascii="Times New Roman" w:hAnsi="Times New Roman" w:cs="Times New Roman"/>
              <w:szCs w:val="26"/>
            </w:rPr>
          </w:rPrChange>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6A3A7488" w14:textId="77777777" w:rsidR="004929BE" w:rsidRPr="002907F6" w:rsidRDefault="00191BC4">
      <w:pPr>
        <w:pStyle w:val="ListParagraph"/>
        <w:numPr>
          <w:ilvl w:val="0"/>
          <w:numId w:val="24"/>
        </w:numPr>
        <w:spacing w:line="312" w:lineRule="auto"/>
        <w:ind w:left="284"/>
        <w:jc w:val="both"/>
        <w:rPr>
          <w:rFonts w:ascii="Times New Roman" w:hAnsi="Times New Roman" w:cs="Times New Roman"/>
          <w:b/>
          <w:bCs/>
          <w:szCs w:val="26"/>
        </w:rPr>
        <w:pPrChange w:id="891" w:author="thanh" w:date="2021-05-04T09:18:00Z">
          <w:pPr>
            <w:pStyle w:val="ListParagraph"/>
            <w:numPr>
              <w:numId w:val="24"/>
            </w:numPr>
            <w:spacing w:line="312" w:lineRule="auto"/>
            <w:ind w:left="284" w:hanging="360"/>
          </w:pPr>
        </w:pPrChange>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ins w:id="892" w:author="thanh" w:date="2021-05-04T09:18:00Z">
        <w:r w:rsidR="002E5B77">
          <w:rPr>
            <w:rFonts w:ascii="Times New Roman" w:hAnsi="Times New Roman" w:cs="Times New Roman"/>
            <w:szCs w:val="26"/>
          </w:rPr>
          <w:t>N</w:t>
        </w:r>
      </w:ins>
      <w:del w:id="893" w:author="thanh" w:date="2021-05-04T09:18:00Z">
        <w:r w:rsidRPr="002907F6" w:rsidDel="002E5B77">
          <w:rPr>
            <w:rFonts w:ascii="Times New Roman" w:hAnsi="Times New Roman" w:cs="Times New Roman"/>
            <w:szCs w:val="26"/>
          </w:rPr>
          <w:delText>n</w:delText>
        </w:r>
      </w:del>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5F957B44" w14:textId="77777777"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lastRenderedPageBreak/>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4A6D532" w14:textId="77777777" w:rsidR="004929BE" w:rsidRPr="002907F6" w:rsidRDefault="004929BE" w:rsidP="00445EA8">
      <w:pPr>
        <w:spacing w:line="312" w:lineRule="auto"/>
        <w:ind w:left="-76"/>
        <w:rPr>
          <w:rFonts w:ascii="Times New Roman" w:hAnsi="Times New Roman" w:cs="Times New Roman"/>
          <w:b/>
          <w:bCs/>
          <w:szCs w:val="26"/>
        </w:rPr>
      </w:pPr>
    </w:p>
    <w:p w14:paraId="0F4D8B73" w14:textId="77777777"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szCs w:val="26"/>
        </w:rPr>
        <w:t xml:space="preserve"> Sử dụng ý tưởng của thuật toán quay lui để thực hiện sinh các gene cho nhiễm sắc thể</w:t>
      </w:r>
      <w:r w:rsidR="00FC53DD" w:rsidRPr="002907F6">
        <w:rPr>
          <w:rFonts w:ascii="Times New Roman" w:hAnsi="Times New Roman" w:cs="Times New Roman"/>
          <w:szCs w:val="26"/>
        </w:rPr>
        <w:t xml:space="preserve">. Thủ tục này thử cho </w:t>
      </w:r>
      <w:r w:rsidR="00FC53DD" w:rsidRPr="002E5B77">
        <w:rPr>
          <w:rFonts w:ascii="Times New Roman" w:hAnsi="Times New Roman" w:cs="Times New Roman"/>
          <w:i/>
          <w:szCs w:val="26"/>
          <w:rPrChange w:id="894" w:author="thanh" w:date="2021-05-04T09:18:00Z">
            <w:rPr>
              <w:rFonts w:ascii="Times New Roman" w:hAnsi="Times New Roman" w:cs="Times New Roman"/>
              <w:szCs w:val="26"/>
            </w:rPr>
          </w:rPrChange>
        </w:rPr>
        <w:t>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w:t>
      </w:r>
      <w:r w:rsidR="00FC53DD" w:rsidRPr="002E5B77">
        <w:rPr>
          <w:rFonts w:ascii="Times New Roman" w:hAnsi="Times New Roman" w:cs="Times New Roman"/>
          <w:i/>
          <w:szCs w:val="26"/>
          <w:rPrChange w:id="895" w:author="thanh" w:date="2021-05-04T09:18:00Z">
            <w:rPr>
              <w:rFonts w:ascii="Times New Roman" w:hAnsi="Times New Roman" w:cs="Times New Roman"/>
              <w:szCs w:val="26"/>
            </w:rPr>
          </w:rPrChange>
        </w:rPr>
        <w:t>S</w:t>
      </w:r>
      <w:r w:rsidR="00FC53DD" w:rsidRPr="002907F6">
        <w:rPr>
          <w:rFonts w:ascii="Times New Roman" w:hAnsi="Times New Roman" w:cs="Times New Roman"/>
          <w:szCs w:val="26"/>
        </w:rPr>
        <w:t xml:space="preserve"> và nếu </w:t>
      </w:r>
      <w:r w:rsidR="00FC53DD" w:rsidRPr="002E5B77">
        <w:rPr>
          <w:rFonts w:ascii="Times New Roman" w:hAnsi="Times New Roman" w:cs="Times New Roman"/>
          <w:i/>
          <w:szCs w:val="26"/>
          <w:rPrChange w:id="896" w:author="thanh" w:date="2021-05-04T09:18:00Z">
            <w:rPr>
              <w:rFonts w:ascii="Times New Roman" w:hAnsi="Times New Roman" w:cs="Times New Roman"/>
              <w:szCs w:val="26"/>
            </w:rPr>
          </w:rPrChange>
        </w:rPr>
        <w:t>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2E5B77">
        <w:rPr>
          <w:rFonts w:ascii="Times New Roman" w:hAnsi="Times New Roman" w:cs="Times New Roman"/>
          <w:i/>
          <w:szCs w:val="26"/>
          <w:rPrChange w:id="897" w:author="thanh" w:date="2021-05-04T09:19:00Z">
            <w:rPr>
              <w:rFonts w:ascii="Times New Roman" w:hAnsi="Times New Roman" w:cs="Times New Roman"/>
              <w:szCs w:val="26"/>
            </w:rPr>
          </w:rPrChange>
        </w:rPr>
        <w:t>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w:t>
      </w:r>
      <w:r w:rsidR="00BE70D8" w:rsidRPr="002E5B77">
        <w:rPr>
          <w:rFonts w:ascii="Times New Roman" w:hAnsi="Times New Roman" w:cs="Times New Roman"/>
          <w:i/>
          <w:szCs w:val="26"/>
          <w:rPrChange w:id="898" w:author="thanh" w:date="2021-05-04T09:19:00Z">
            <w:rPr>
              <w:rFonts w:ascii="Times New Roman" w:hAnsi="Times New Roman" w:cs="Times New Roman"/>
              <w:szCs w:val="26"/>
            </w:rPr>
          </w:rPrChange>
        </w:rPr>
        <w:t>S</w:t>
      </w:r>
      <w:r w:rsidR="00BE70D8" w:rsidRPr="002907F6">
        <w:rPr>
          <w:rFonts w:ascii="Times New Roman" w:hAnsi="Times New Roman" w:cs="Times New Roman"/>
          <w:szCs w:val="26"/>
        </w:rPr>
        <w:t xml:space="preserve"> (nếu cần). Gọi tiếp đệ quy để chọn </w:t>
      </w:r>
      <w:r w:rsidR="00BE70D8" w:rsidRPr="002E5B77">
        <w:rPr>
          <w:rFonts w:ascii="Times New Roman" w:hAnsi="Times New Roman" w:cs="Times New Roman"/>
          <w:i/>
          <w:szCs w:val="26"/>
          <w:rPrChange w:id="899" w:author="thanh" w:date="2021-05-04T09:19:00Z">
            <w:rPr>
              <w:rFonts w:ascii="Times New Roman" w:hAnsi="Times New Roman" w:cs="Times New Roman"/>
              <w:szCs w:val="26"/>
            </w:rPr>
          </w:rPrChange>
        </w:rPr>
        <w:t>gene</w:t>
      </w:r>
      <w:r w:rsidR="00BE70D8" w:rsidRPr="002907F6">
        <w:rPr>
          <w:rFonts w:ascii="Times New Roman" w:hAnsi="Times New Roman" w:cs="Times New Roman"/>
          <w:szCs w:val="26"/>
          <w:vertAlign w:val="subscript"/>
        </w:rPr>
        <w:t>i + 1</w:t>
      </w:r>
      <w:r w:rsidR="00BE70D8" w:rsidRPr="002907F6">
        <w:rPr>
          <w:rFonts w:ascii="Times New Roman" w:hAnsi="Times New Roman" w:cs="Times New Roman"/>
          <w:szCs w:val="26"/>
        </w:rPr>
        <w:t xml:space="preserve">. Sau mỗi bước lại tiến hành bỏ ghi nhận việc thử </w:t>
      </w:r>
      <w:r w:rsidR="00BE70D8" w:rsidRPr="002E5B77">
        <w:rPr>
          <w:rFonts w:ascii="Times New Roman" w:hAnsi="Times New Roman" w:cs="Times New Roman"/>
          <w:i/>
          <w:szCs w:val="26"/>
          <w:rPrChange w:id="900" w:author="thanh" w:date="2021-05-04T09:19:00Z">
            <w:rPr>
              <w:rFonts w:ascii="Times New Roman" w:hAnsi="Times New Roman" w:cs="Times New Roman"/>
              <w:szCs w:val="26"/>
            </w:rPr>
          </w:rPrChange>
        </w:rPr>
        <w:t>gene</w:t>
      </w:r>
      <w:r w:rsidR="00BE70D8" w:rsidRPr="002907F6">
        <w:rPr>
          <w:rFonts w:ascii="Times New Roman" w:hAnsi="Times New Roman" w:cs="Times New Roman"/>
          <w:szCs w:val="26"/>
          <w:vertAlign w:val="subscript"/>
        </w:rPr>
        <w:t>i</w:t>
      </w:r>
      <w:r w:rsidR="00BE70D8" w:rsidRPr="002907F6">
        <w:rPr>
          <w:rFonts w:ascii="Times New Roman" w:hAnsi="Times New Roman" w:cs="Times New Roman"/>
          <w:szCs w:val="26"/>
        </w:rPr>
        <w:t xml:space="preserve"> := </w:t>
      </w:r>
      <w:r w:rsidR="00BE70D8" w:rsidRPr="002E5B77">
        <w:rPr>
          <w:rFonts w:ascii="Times New Roman" w:hAnsi="Times New Roman" w:cs="Times New Roman"/>
          <w:i/>
          <w:szCs w:val="26"/>
          <w:rPrChange w:id="901" w:author="thanh" w:date="2021-05-04T09:19:00Z">
            <w:rPr>
              <w:rFonts w:ascii="Times New Roman" w:hAnsi="Times New Roman" w:cs="Times New Roman"/>
              <w:szCs w:val="26"/>
            </w:rPr>
          </w:rPrChange>
        </w:rPr>
        <w:t>S</w:t>
      </w:r>
      <w:r w:rsidR="00BE70D8" w:rsidRPr="002907F6">
        <w:rPr>
          <w:rFonts w:ascii="Times New Roman" w:hAnsi="Times New Roman" w:cs="Times New Roman"/>
          <w:szCs w:val="26"/>
        </w:rPr>
        <w:t>, để thử giá trị khác.</w:t>
      </w:r>
    </w:p>
    <w:p w14:paraId="2CEB7BAB" w14:textId="77777777"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r>
      <w:r w:rsidR="00661089" w:rsidRPr="002907F6">
        <w:rPr>
          <w:rFonts w:ascii="Times New Roman" w:eastAsia="Times New Roman" w:hAnsi="Times New Roman" w:cs="Times New Roman"/>
          <w:color w:val="808080"/>
          <w:szCs w:val="26"/>
        </w:rPr>
        <w:t>// Population limit reached!</w:t>
      </w:r>
    </w:p>
    <w:p w14:paraId="60F40E22" w14:textId="77777777"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termGenerationPopulation();</w:t>
      </w:r>
    </w:p>
    <w:p w14:paraId="0DCF2557" w14:textId="77777777"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5ED83F2A" w14:textId="77777777"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Population limit reached!</w:t>
      </w:r>
    </w:p>
    <w:p w14:paraId="28FC0FD1" w14:textId="77777777"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808080"/>
          <w:szCs w:val="26"/>
        </w:rPr>
        <w:t>termGenerationPopulation();</w:t>
      </w:r>
    </w:p>
    <w:p w14:paraId="68F78B6E" w14:textId="77777777"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7BACF83D" w14:textId="77777777"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35BC30F9" w14:textId="77777777" w:rsidR="00384AA6" w:rsidRPr="002907F6" w:rsidRDefault="00384AA6" w:rsidP="00445EA8">
      <w:pPr>
        <w:spacing w:line="312" w:lineRule="auto"/>
        <w:rPr>
          <w:rFonts w:ascii="Times New Roman" w:hAnsi="Times New Roman" w:cs="Times New Roman"/>
          <w:szCs w:val="26"/>
        </w:rPr>
      </w:pPr>
    </w:p>
    <w:p w14:paraId="0FAFA131" w14:textId="77777777" w:rsidR="00BE70D8" w:rsidRPr="002907F6" w:rsidRDefault="00BE70D8" w:rsidP="00445EA8">
      <w:pPr>
        <w:pStyle w:val="Heading4"/>
        <w:spacing w:line="312" w:lineRule="auto"/>
        <w:rPr>
          <w:rFonts w:cs="Times New Roman"/>
          <w:szCs w:val="26"/>
        </w:rPr>
      </w:pPr>
      <w:del w:id="902" w:author="thanh" w:date="2021-05-04T09:19:00Z">
        <w:r w:rsidRPr="002907F6" w:rsidDel="002E5B77">
          <w:rPr>
            <w:rFonts w:cs="Times New Roman"/>
            <w:szCs w:val="26"/>
          </w:rPr>
          <w:delText>3.1.2.2</w:delText>
        </w:r>
      </w:del>
      <w:r w:rsidRPr="002907F6">
        <w:rPr>
          <w:rFonts w:cs="Times New Roman"/>
          <w:szCs w:val="26"/>
        </w:rPr>
        <w:t xml:space="preserve"> Lai tạo</w:t>
      </w:r>
    </w:p>
    <w:p w14:paraId="5FC79B62" w14:textId="77777777"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Quá trình lai tạo được viết dựa trên tư tưởng trao đổi chéo các gene giữa các nhiểm sắc thể cha mẹ để tạo ra cá thể con có sức khỏe tốt hơn hai cá thể cha và mẹ.</w:t>
      </w:r>
      <w:r w:rsidR="00605EFA" w:rsidRPr="002907F6">
        <w:rPr>
          <w:rFonts w:ascii="Times New Roman" w:hAnsi="Times New Roman" w:cs="Times New Roman"/>
          <w:szCs w:val="26"/>
        </w:rPr>
        <w:t xml:space="preserve"> Ban đầu </w:t>
      </w:r>
      <w:r w:rsidR="00605EFA" w:rsidRPr="002907F6">
        <w:rPr>
          <w:rFonts w:ascii="Times New Roman" w:hAnsi="Times New Roman" w:cs="Times New Roman"/>
          <w:szCs w:val="26"/>
        </w:rPr>
        <w:lastRenderedPageBreak/>
        <w:t xml:space="preserve">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2E5B77">
        <w:rPr>
          <w:rFonts w:ascii="Times New Roman" w:hAnsi="Times New Roman" w:cs="Times New Roman"/>
          <w:i/>
          <w:szCs w:val="26"/>
          <w:rPrChange w:id="903" w:author="thanh" w:date="2021-05-04T09:19:00Z">
            <w:rPr>
              <w:rFonts w:ascii="Times New Roman" w:hAnsi="Times New Roman" w:cs="Times New Roman"/>
              <w:szCs w:val="26"/>
            </w:rPr>
          </w:rPrChange>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2E5B77">
        <w:rPr>
          <w:rFonts w:ascii="Times New Roman" w:hAnsi="Times New Roman" w:cs="Times New Roman"/>
          <w:i/>
          <w:szCs w:val="26"/>
          <w:rPrChange w:id="904" w:author="thanh" w:date="2021-05-04T09:19:00Z">
            <w:rPr>
              <w:rFonts w:ascii="Times New Roman" w:hAnsi="Times New Roman" w:cs="Times New Roman"/>
              <w:szCs w:val="26"/>
            </w:rPr>
          </w:rPrChange>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2E5B77">
        <w:rPr>
          <w:rFonts w:ascii="Times New Roman" w:hAnsi="Times New Roman" w:cs="Times New Roman"/>
          <w:i/>
          <w:szCs w:val="26"/>
          <w:rPrChange w:id="905" w:author="thanh" w:date="2021-05-04T09:19:00Z">
            <w:rPr>
              <w:rFonts w:ascii="Times New Roman" w:hAnsi="Times New Roman" w:cs="Times New Roman"/>
              <w:szCs w:val="26"/>
            </w:rPr>
          </w:rPrChange>
        </w:rPr>
        <w:t>parent2</w:t>
      </w:r>
      <w:r w:rsidR="00101F23" w:rsidRPr="002907F6">
        <w:rPr>
          <w:rFonts w:ascii="Times New Roman" w:hAnsi="Times New Roman" w:cs="Times New Roman"/>
          <w:szCs w:val="26"/>
        </w:rPr>
        <w:t>) để tiến hành việc trao đổi chéo tạo cá thể con (</w:t>
      </w:r>
      <w:r w:rsidR="00101F23" w:rsidRPr="002E5B77">
        <w:rPr>
          <w:rFonts w:ascii="Times New Roman" w:hAnsi="Times New Roman" w:cs="Times New Roman"/>
          <w:i/>
          <w:szCs w:val="26"/>
          <w:rPrChange w:id="906" w:author="thanh" w:date="2021-05-04T09:20:00Z">
            <w:rPr>
              <w:rFonts w:ascii="Times New Roman" w:hAnsi="Times New Roman" w:cs="Times New Roman"/>
              <w:szCs w:val="26"/>
            </w:rPr>
          </w:rPrChange>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tiến hành sao chép các gene của cá thể cha sang cá thể con để thuận tiện trong việc triển khai mã nguồn.</w:t>
      </w:r>
    </w:p>
    <w:p w14:paraId="07A0DC7E" w14:textId="77777777"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413771BD" w14:textId="77777777"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071340B2" w14:textId="77777777"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08A5A8C3" w14:textId="77777777"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5647E7E0" w14:textId="77777777"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808080"/>
          <w:szCs w:val="26"/>
        </w:rPr>
        <w:t>// Apply crossover to this individual</w:t>
      </w:r>
    </w:p>
    <w:p w14:paraId="1F976E91" w14:textId="77777777"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t>crossoverInPairs(</w:t>
      </w:r>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0F7983A0" w14:textId="77777777"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43BB4786" w14:textId="77777777" w:rsidR="00C43ACA" w:rsidRPr="002907F6" w:rsidRDefault="005F25D2">
      <w:pPr>
        <w:spacing w:line="312" w:lineRule="auto"/>
        <w:jc w:val="both"/>
        <w:rPr>
          <w:rFonts w:ascii="Times New Roman" w:hAnsi="Times New Roman" w:cs="Times New Roman"/>
          <w:szCs w:val="26"/>
        </w:rPr>
        <w:pPrChange w:id="907" w:author="thanh" w:date="2021-05-04T09:20:00Z">
          <w:pPr>
            <w:spacing w:line="312" w:lineRule="auto"/>
          </w:pPr>
        </w:pPrChange>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02B3B494" w14:textId="77777777"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geneIndex in parent1.getChromosome){</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lastRenderedPageBreak/>
        <w:t>// The father's genes are different from the mother's, and the mother's genes are qualified for replacement</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3233D86" w14:textId="77777777" w:rsidR="00C43ACA" w:rsidRPr="002907F6" w:rsidRDefault="00C43ACA" w:rsidP="00445EA8">
      <w:pPr>
        <w:spacing w:line="312" w:lineRule="auto"/>
        <w:rPr>
          <w:rFonts w:ascii="Times New Roman" w:hAnsi="Times New Roman" w:cs="Times New Roman"/>
          <w:szCs w:val="26"/>
        </w:rPr>
      </w:pPr>
    </w:p>
    <w:p w14:paraId="39FC1A85" w14:textId="77777777"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7922CD2"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(currentFitness &lt; offspring.getFitness())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5DCE3939" w14:textId="77777777"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r>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B761DBE" w14:textId="77777777" w:rsidR="00C43ACA" w:rsidRPr="002907F6" w:rsidRDefault="00F077FD" w:rsidP="00445EA8">
      <w:pPr>
        <w:pStyle w:val="Heading4"/>
        <w:spacing w:line="312" w:lineRule="auto"/>
        <w:rPr>
          <w:rFonts w:cs="Times New Roman"/>
          <w:szCs w:val="26"/>
        </w:rPr>
      </w:pPr>
      <w:del w:id="908" w:author="thanh" w:date="2021-05-04T09:20:00Z">
        <w:r w:rsidRPr="002907F6" w:rsidDel="002E5B77">
          <w:rPr>
            <w:rFonts w:cs="Times New Roman"/>
            <w:szCs w:val="26"/>
          </w:rPr>
          <w:delText xml:space="preserve">3.1.2.3 </w:delText>
        </w:r>
      </w:del>
      <w:r w:rsidRPr="002907F6">
        <w:rPr>
          <w:rFonts w:cs="Times New Roman"/>
          <w:szCs w:val="26"/>
        </w:rPr>
        <w:t>Đột biến</w:t>
      </w:r>
    </w:p>
    <w:p w14:paraId="0D5FDA4B" w14:textId="77777777"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25319F">
        <w:rPr>
          <w:rFonts w:ascii="Times New Roman" w:hAnsi="Times New Roman" w:cs="Times New Roman"/>
          <w:i/>
          <w:szCs w:val="26"/>
          <w:rPrChange w:id="909" w:author="thanh" w:date="2021-05-04T09:20:00Z">
            <w:rPr>
              <w:rFonts w:ascii="Times New Roman" w:hAnsi="Times New Roman" w:cs="Times New Roman"/>
              <w:szCs w:val="26"/>
            </w:rPr>
          </w:rPrChange>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25319F">
        <w:rPr>
          <w:rFonts w:ascii="Times New Roman" w:hAnsi="Times New Roman" w:cs="Times New Roman"/>
          <w:i/>
          <w:szCs w:val="26"/>
          <w:rPrChange w:id="910" w:author="thanh" w:date="2021-05-04T09:20:00Z">
            <w:rPr>
              <w:rFonts w:ascii="Times New Roman" w:hAnsi="Times New Roman" w:cs="Times New Roman"/>
              <w:szCs w:val="26"/>
            </w:rPr>
          </w:rPrChange>
        </w:rPr>
        <w:t>finalGeneIndexFrom</w:t>
      </w:r>
      <w:r w:rsidR="005F47B9" w:rsidRPr="002907F6">
        <w:rPr>
          <w:rFonts w:ascii="Times New Roman" w:hAnsi="Times New Roman" w:cs="Times New Roman"/>
          <w:szCs w:val="26"/>
        </w:rPr>
        <w:t xml:space="preserve"> dùng để lưu trữ vị trí gene được đột biến trong nhiễm sắc thể; </w:t>
      </w:r>
      <w:r w:rsidR="005F47B9" w:rsidRPr="0025319F">
        <w:rPr>
          <w:rFonts w:ascii="Times New Roman" w:hAnsi="Times New Roman" w:cs="Times New Roman"/>
          <w:i/>
          <w:szCs w:val="26"/>
          <w:rPrChange w:id="911" w:author="thanh" w:date="2021-05-04T09:21:00Z">
            <w:rPr>
              <w:rFonts w:ascii="Times New Roman" w:hAnsi="Times New Roman" w:cs="Times New Roman"/>
              <w:szCs w:val="26"/>
            </w:rPr>
          </w:rPrChange>
        </w:rPr>
        <w:t>finalStockIndexMove</w:t>
      </w:r>
      <w:r w:rsidR="005F47B9" w:rsidRPr="002907F6">
        <w:rPr>
          <w:rFonts w:ascii="Times New Roman" w:hAnsi="Times New Roman" w:cs="Times New Roman"/>
          <w:szCs w:val="26"/>
        </w:rPr>
        <w:t xml:space="preserve"> dùng để lưu trữ gene tại vị trí </w:t>
      </w:r>
      <w:r w:rsidR="005F47B9" w:rsidRPr="0025319F">
        <w:rPr>
          <w:rFonts w:ascii="Times New Roman" w:hAnsi="Times New Roman" w:cs="Times New Roman"/>
          <w:i/>
          <w:szCs w:val="26"/>
          <w:rPrChange w:id="912" w:author="thanh" w:date="2021-05-04T09:21:00Z">
            <w:rPr>
              <w:rFonts w:ascii="Times New Roman" w:hAnsi="Times New Roman" w:cs="Times New Roman"/>
              <w:szCs w:val="26"/>
            </w:rPr>
          </w:rPrChange>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25319F">
        <w:rPr>
          <w:rFonts w:ascii="Times New Roman" w:hAnsi="Times New Roman" w:cs="Times New Roman"/>
          <w:i/>
          <w:szCs w:val="26"/>
          <w:rPrChange w:id="913" w:author="thanh" w:date="2021-05-04T09:21:00Z">
            <w:rPr>
              <w:rFonts w:ascii="Times New Roman" w:hAnsi="Times New Roman" w:cs="Times New Roman"/>
              <w:szCs w:val="26"/>
            </w:rPr>
          </w:rPrChange>
        </w:rPr>
        <w:t>stockTemp</w:t>
      </w:r>
      <w:r w:rsidR="005F47B9" w:rsidRPr="002907F6">
        <w:rPr>
          <w:rFonts w:ascii="Times New Roman" w:hAnsi="Times New Roman" w:cs="Times New Roman"/>
          <w:szCs w:val="26"/>
        </w:rPr>
        <w:t>) khi đã được chuẩn bị cho cá thể hiện tại (cá thể đem đi đột biến).</w:t>
      </w:r>
    </w:p>
    <w:p w14:paraId="314621AD" w14:textId="77777777"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6A86A6B0" w14:textId="77777777" w:rsidR="005F47B9"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25319F">
        <w:rPr>
          <w:rFonts w:ascii="Times New Roman" w:hAnsi="Times New Roman" w:cs="Times New Roman"/>
          <w:i/>
          <w:szCs w:val="26"/>
          <w:rPrChange w:id="914" w:author="thanh" w:date="2021-05-04T09:21:00Z">
            <w:rPr>
              <w:rFonts w:ascii="Times New Roman" w:hAnsi="Times New Roman" w:cs="Times New Roman"/>
              <w:szCs w:val="26"/>
            </w:rPr>
          </w:rPrChange>
        </w:rPr>
        <w:t>bestFitnessOfAll</w:t>
      </w:r>
      <w:r w:rsidR="00167E4A" w:rsidRPr="002907F6">
        <w:rPr>
          <w:rFonts w:ascii="Times New Roman" w:hAnsi="Times New Roman" w:cs="Times New Roman"/>
          <w:szCs w:val="26"/>
        </w:rPr>
        <w:t xml:space="preserve">, </w:t>
      </w:r>
      <w:r w:rsidR="00167E4A" w:rsidRPr="0025319F">
        <w:rPr>
          <w:rFonts w:ascii="Times New Roman" w:hAnsi="Times New Roman" w:cs="Times New Roman"/>
          <w:i/>
          <w:szCs w:val="26"/>
          <w:rPrChange w:id="915" w:author="thanh" w:date="2021-05-04T09:21:00Z">
            <w:rPr>
              <w:rFonts w:ascii="Times New Roman" w:hAnsi="Times New Roman" w:cs="Times New Roman"/>
              <w:szCs w:val="26"/>
            </w:rPr>
          </w:rPrChange>
        </w:rPr>
        <w:t>finalStockIndexMove</w:t>
      </w:r>
      <w:r w:rsidR="00167E4A" w:rsidRPr="002907F6">
        <w:rPr>
          <w:rFonts w:ascii="Times New Roman" w:hAnsi="Times New Roman" w:cs="Times New Roman"/>
          <w:szCs w:val="26"/>
        </w:rPr>
        <w:t xml:space="preserve">, </w:t>
      </w:r>
      <w:r w:rsidR="00167E4A" w:rsidRPr="0025319F">
        <w:rPr>
          <w:rFonts w:ascii="Times New Roman" w:hAnsi="Times New Roman" w:cs="Times New Roman"/>
          <w:i/>
          <w:szCs w:val="26"/>
          <w:rPrChange w:id="916" w:author="thanh" w:date="2021-05-04T09:21:00Z">
            <w:rPr>
              <w:rFonts w:ascii="Times New Roman" w:hAnsi="Times New Roman" w:cs="Times New Roman"/>
              <w:szCs w:val="26"/>
            </w:rPr>
          </w:rPrChange>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gene cần phải khởi tạo các giá trị </w:t>
      </w:r>
      <w:r w:rsidR="00310558" w:rsidRPr="0025319F">
        <w:rPr>
          <w:rFonts w:ascii="Times New Roman" w:hAnsi="Times New Roman" w:cs="Times New Roman"/>
          <w:i/>
          <w:szCs w:val="26"/>
          <w:rPrChange w:id="917" w:author="thanh" w:date="2021-05-04T09:21:00Z">
            <w:rPr>
              <w:rFonts w:ascii="Times New Roman" w:hAnsi="Times New Roman" w:cs="Times New Roman"/>
              <w:szCs w:val="26"/>
            </w:rPr>
          </w:rPrChange>
        </w:rPr>
        <w:t>bestFitness</w:t>
      </w:r>
      <w:r w:rsidR="00310558" w:rsidRPr="002907F6">
        <w:rPr>
          <w:rFonts w:ascii="Times New Roman" w:hAnsi="Times New Roman" w:cs="Times New Roman"/>
          <w:szCs w:val="26"/>
        </w:rPr>
        <w:t xml:space="preserve">, </w:t>
      </w:r>
      <w:r w:rsidR="00310558" w:rsidRPr="0025319F">
        <w:rPr>
          <w:rFonts w:ascii="Times New Roman" w:hAnsi="Times New Roman" w:cs="Times New Roman"/>
          <w:i/>
          <w:szCs w:val="26"/>
          <w:rPrChange w:id="918" w:author="thanh" w:date="2021-05-04T09:21:00Z">
            <w:rPr>
              <w:rFonts w:ascii="Times New Roman" w:hAnsi="Times New Roman" w:cs="Times New Roman"/>
              <w:szCs w:val="26"/>
            </w:rPr>
          </w:rPrChange>
        </w:rPr>
        <w:t>stockIndexMove</w:t>
      </w:r>
      <w:r w:rsidR="00310558" w:rsidRPr="002907F6">
        <w:rPr>
          <w:rFonts w:ascii="Times New Roman" w:hAnsi="Times New Roman" w:cs="Times New Roman"/>
          <w:szCs w:val="26"/>
        </w:rPr>
        <w:t xml:space="preserve">, </w:t>
      </w:r>
      <w:r w:rsidR="00310558" w:rsidRPr="0025319F">
        <w:rPr>
          <w:rFonts w:ascii="Times New Roman" w:hAnsi="Times New Roman" w:cs="Times New Roman"/>
          <w:i/>
          <w:szCs w:val="26"/>
          <w:rPrChange w:id="919" w:author="thanh" w:date="2021-05-04T09:21:00Z">
            <w:rPr>
              <w:rFonts w:ascii="Times New Roman" w:hAnsi="Times New Roman" w:cs="Times New Roman"/>
              <w:szCs w:val="26"/>
            </w:rPr>
          </w:rPrChange>
        </w:rPr>
        <w:t>geneIndexFrom</w:t>
      </w:r>
      <w:r w:rsidR="00310558" w:rsidRPr="002907F6">
        <w:rPr>
          <w:rFonts w:ascii="Times New Roman" w:hAnsi="Times New Roman" w:cs="Times New Roman"/>
          <w:szCs w:val="26"/>
        </w:rPr>
        <w:t xml:space="preserve"> tương </w:t>
      </w:r>
      <w:r w:rsidR="00310558" w:rsidRPr="002907F6">
        <w:rPr>
          <w:rFonts w:ascii="Times New Roman" w:hAnsi="Times New Roman" w:cs="Times New Roman"/>
          <w:szCs w:val="26"/>
        </w:rPr>
        <w:lastRenderedPageBreak/>
        <w:t>ứng để lưu trữ tạm thời cho các giá trị trên. Sau đó duyệt qua danh sách mảng nguyên liệu để tìm thanh nguyên liệu phù hợp và thay thế cho gene hiện tại của nhiễm sắc thể.</w:t>
      </w:r>
    </w:p>
    <w:p w14:paraId="4AB59AA8" w14:textId="77777777"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&gt;</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33FB0E60" w14:textId="77777777" w:rsidR="00310558" w:rsidRPr="002907F6" w:rsidRDefault="002A050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41634F91" w14:textId="77777777" w:rsidR="0053223B" w:rsidRPr="002907F6" w:rsidRDefault="0053223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chromosome.set(</w:t>
      </w:r>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19F04D96" w14:textId="77777777" w:rsidR="0053223B" w:rsidRPr="002907F6" w:rsidRDefault="0053223B" w:rsidP="00445EA8">
      <w:pPr>
        <w:spacing w:line="312" w:lineRule="auto"/>
        <w:ind w:firstLine="360"/>
        <w:jc w:val="both"/>
        <w:rPr>
          <w:rFonts w:ascii="Times New Roman" w:hAnsi="Times New Roman" w:cs="Times New Roman"/>
          <w:szCs w:val="26"/>
        </w:rPr>
      </w:pPr>
    </w:p>
    <w:p w14:paraId="32DD3A27" w14:textId="77777777" w:rsidR="00F077FD" w:rsidRPr="002907F6" w:rsidRDefault="00F077FD" w:rsidP="00445EA8">
      <w:pPr>
        <w:spacing w:line="312" w:lineRule="auto"/>
        <w:rPr>
          <w:rFonts w:ascii="Times New Roman" w:hAnsi="Times New Roman" w:cs="Times New Roman"/>
          <w:szCs w:val="26"/>
        </w:rPr>
      </w:pPr>
    </w:p>
    <w:p w14:paraId="6C0CA8A8" w14:textId="77777777" w:rsidR="006052A2" w:rsidRPr="002907F6" w:rsidRDefault="006052A2" w:rsidP="00445EA8">
      <w:pPr>
        <w:pStyle w:val="Heading2"/>
        <w:spacing w:line="312" w:lineRule="auto"/>
        <w:jc w:val="both"/>
        <w:rPr>
          <w:rFonts w:cs="Times New Roman"/>
        </w:rPr>
      </w:pPr>
      <w:bookmarkStart w:id="920" w:name="_Toc70761495"/>
      <w:r w:rsidRPr="002907F6">
        <w:rPr>
          <w:rFonts w:cs="Times New Roman"/>
        </w:rPr>
        <w:lastRenderedPageBreak/>
        <w:t>Cài đặt thuật toán</w:t>
      </w:r>
      <w:ins w:id="921" w:author="thanh" w:date="2021-05-04T09:21:00Z">
        <w:r w:rsidR="0025319F">
          <w:rPr>
            <w:rFonts w:cs="Times New Roman"/>
          </w:rPr>
          <w:t xml:space="preserve"> </w:t>
        </w:r>
      </w:ins>
      <w:r w:rsidR="00374735" w:rsidRPr="002907F6">
        <w:rPr>
          <w:rFonts w:cs="Times New Roman"/>
        </w:rPr>
        <w:t>quy hoạch tuyến tính</w:t>
      </w:r>
      <w:bookmarkEnd w:id="920"/>
    </w:p>
    <w:p w14:paraId="3CAF219A" w14:textId="77777777"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ins w:id="922" w:author="thanh" w:date="2021-05-04T09:21:00Z">
        <w:r w:rsidR="0025319F">
          <w:rPr>
            <w:rFonts w:ascii="Times New Roman" w:hAnsi="Times New Roman" w:cs="Times New Roman"/>
            <w:szCs w:val="26"/>
          </w:rPr>
          <w:t>c</w:t>
        </w:r>
      </w:ins>
      <w:ins w:id="923" w:author="thanh" w:date="2021-05-04T09:22:00Z">
        <w:r w:rsidR="0025319F" w:rsidRPr="0025319F">
          <w:rPr>
            <w:rFonts w:ascii="Times New Roman" w:hAnsi="Times New Roman" w:cs="Times New Roman"/>
            <w:szCs w:val="26"/>
          </w:rPr>
          <w:t>ắt</w:t>
        </w:r>
        <w:r w:rsidR="0025319F">
          <w:rPr>
            <w:rFonts w:ascii="Times New Roman" w:hAnsi="Times New Roman" w:cs="Times New Roman"/>
            <w:szCs w:val="26"/>
          </w:rPr>
          <w:t xml:space="preserve"> nhanh (</w:t>
        </w:r>
      </w:ins>
      <w:r w:rsidRPr="002907F6">
        <w:rPr>
          <w:rFonts w:ascii="Times New Roman" w:hAnsi="Times New Roman" w:cs="Times New Roman"/>
          <w:szCs w:val="26"/>
        </w:rPr>
        <w:t>tham lam</w:t>
      </w:r>
      <w:ins w:id="924" w:author="thanh" w:date="2021-05-04T09:22:00Z">
        <w:r w:rsidR="0025319F">
          <w:rPr>
            <w:rFonts w:ascii="Times New Roman" w:hAnsi="Times New Roman" w:cs="Times New Roman"/>
            <w:szCs w:val="26"/>
          </w:rPr>
          <w:t>)</w:t>
        </w:r>
      </w:ins>
      <w:r w:rsidRPr="002907F6">
        <w:rPr>
          <w:rFonts w:ascii="Times New Roman" w:hAnsi="Times New Roman" w:cs="Times New Roman"/>
          <w:szCs w:val="26"/>
        </w:rPr>
        <w:t xml:space="preserve"> và thuật toán</w:t>
      </w:r>
      <w:ins w:id="925" w:author="thanh" w:date="2021-05-04T09:22:00Z">
        <w:r w:rsidR="0025319F">
          <w:rPr>
            <w:rFonts w:ascii="Times New Roman" w:hAnsi="Times New Roman" w:cs="Times New Roman"/>
            <w:szCs w:val="26"/>
          </w:rPr>
          <w:t xml:space="preserve"> c</w:t>
        </w:r>
        <w:r w:rsidR="0025319F" w:rsidRPr="0025319F">
          <w:rPr>
            <w:rFonts w:ascii="Times New Roman" w:hAnsi="Times New Roman" w:cs="Times New Roman"/>
            <w:szCs w:val="26"/>
          </w:rPr>
          <w:t>ắt</w:t>
        </w:r>
        <w:r w:rsidR="0025319F">
          <w:rPr>
            <w:rFonts w:ascii="Times New Roman" w:hAnsi="Times New Roman" w:cs="Times New Roman"/>
            <w:szCs w:val="26"/>
          </w:rPr>
          <w:t xml:space="preserve"> ti</w:t>
        </w:r>
        <w:r w:rsidR="0025319F" w:rsidRPr="0025319F">
          <w:rPr>
            <w:rFonts w:ascii="Times New Roman" w:hAnsi="Times New Roman" w:cs="Times New Roman"/>
            <w:szCs w:val="26"/>
          </w:rPr>
          <w:t>ết</w:t>
        </w:r>
        <w:r w:rsidR="0025319F">
          <w:rPr>
            <w:rFonts w:ascii="Times New Roman" w:hAnsi="Times New Roman" w:cs="Times New Roman"/>
            <w:szCs w:val="26"/>
          </w:rPr>
          <w:t xml:space="preserve"> ki</w:t>
        </w:r>
        <w:r w:rsidR="0025319F" w:rsidRPr="0025319F">
          <w:rPr>
            <w:rFonts w:ascii="Times New Roman" w:hAnsi="Times New Roman" w:cs="Times New Roman"/>
            <w:szCs w:val="26"/>
          </w:rPr>
          <w:t>ệm</w:t>
        </w:r>
      </w:ins>
      <w:r w:rsidRPr="002907F6">
        <w:rPr>
          <w:rFonts w:ascii="Times New Roman" w:hAnsi="Times New Roman" w:cs="Times New Roman"/>
          <w:szCs w:val="26"/>
        </w:rPr>
        <w:t xml:space="preserve"> </w:t>
      </w:r>
      <w:ins w:id="926" w:author="thanh" w:date="2021-05-04T09:22:00Z">
        <w:r w:rsidR="0025319F">
          <w:rPr>
            <w:rFonts w:ascii="Times New Roman" w:hAnsi="Times New Roman" w:cs="Times New Roman"/>
            <w:szCs w:val="26"/>
          </w:rPr>
          <w:t>(</w:t>
        </w:r>
      </w:ins>
      <w:r w:rsidRPr="002907F6">
        <w:rPr>
          <w:rFonts w:ascii="Times New Roman" w:hAnsi="Times New Roman" w:cs="Times New Roman"/>
          <w:szCs w:val="26"/>
        </w:rPr>
        <w:t>di truyền</w:t>
      </w:r>
      <w:ins w:id="927" w:author="thanh" w:date="2021-05-04T09:22:00Z">
        <w:r w:rsidR="0025319F">
          <w:rPr>
            <w:rFonts w:ascii="Times New Roman" w:hAnsi="Times New Roman" w:cs="Times New Roman"/>
            <w:szCs w:val="26"/>
          </w:rPr>
          <w:t>)</w:t>
        </w:r>
      </w:ins>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25A8F26E" w14:textId="77777777" w:rsidR="00374735" w:rsidRDefault="000D5625">
      <w:pPr>
        <w:spacing w:line="312" w:lineRule="auto"/>
        <w:jc w:val="both"/>
        <w:rPr>
          <w:ins w:id="928" w:author="thanh" w:date="2021-05-04T09:23:00Z"/>
          <w:rFonts w:ascii="Times New Roman" w:hAnsi="Times New Roman" w:cs="Times New Roman"/>
          <w:szCs w:val="26"/>
        </w:rPr>
        <w:pPrChange w:id="929" w:author="thanh" w:date="2021-05-04T09:23:00Z">
          <w:pPr>
            <w:spacing w:line="312" w:lineRule="auto"/>
          </w:pPr>
        </w:pPrChange>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p>
    <w:p w14:paraId="5D692580" w14:textId="77777777" w:rsidR="004A36A7" w:rsidRPr="002907F6" w:rsidRDefault="004A36A7">
      <w:pPr>
        <w:spacing w:line="312" w:lineRule="auto"/>
        <w:jc w:val="both"/>
        <w:rPr>
          <w:rFonts w:ascii="Times New Roman" w:hAnsi="Times New Roman" w:cs="Times New Roman"/>
          <w:szCs w:val="26"/>
        </w:rPr>
        <w:pPrChange w:id="930" w:author="thanh" w:date="2021-05-04T09:23:00Z">
          <w:pPr>
            <w:spacing w:line="312" w:lineRule="auto"/>
          </w:pPr>
        </w:pPrChange>
      </w:pPr>
      <w:commentRangeStart w:id="931"/>
      <w:ins w:id="932" w:author="thanh" w:date="2021-05-04T09:24:00Z">
        <w:r>
          <w:rPr>
            <w:rFonts w:ascii="Times New Roman" w:hAnsi="Times New Roman" w:cs="Times New Roman"/>
            <w:szCs w:val="26"/>
          </w:rPr>
          <w:t>B</w:t>
        </w:r>
        <w:r w:rsidRPr="004A36A7">
          <w:rPr>
            <w:rFonts w:ascii="Times New Roman" w:hAnsi="Times New Roman" w:cs="Times New Roman"/>
            <w:szCs w:val="26"/>
          </w:rPr>
          <w:t>ổ</w:t>
        </w:r>
        <w:r>
          <w:rPr>
            <w:rFonts w:ascii="Times New Roman" w:hAnsi="Times New Roman" w:cs="Times New Roman"/>
            <w:szCs w:val="26"/>
          </w:rPr>
          <w:t xml:space="preserve"> sung h</w:t>
        </w:r>
        <w:r w:rsidRPr="004A36A7">
          <w:rPr>
            <w:rFonts w:ascii="Times New Roman" w:hAnsi="Times New Roman" w:cs="Times New Roman"/>
            <w:szCs w:val="26"/>
          </w:rPr>
          <w:t>ình</w:t>
        </w:r>
        <w:r>
          <w:rPr>
            <w:rFonts w:ascii="Times New Roman" w:hAnsi="Times New Roman" w:cs="Times New Roman"/>
            <w:szCs w:val="26"/>
          </w:rPr>
          <w:t xml:space="preserve"> ch</w:t>
        </w:r>
        <w:r w:rsidRPr="004A36A7">
          <w:rPr>
            <w:rFonts w:ascii="Times New Roman" w:hAnsi="Times New Roman" w:cs="Times New Roman"/>
            <w:szCs w:val="26"/>
          </w:rPr>
          <w:t>ụp</w:t>
        </w:r>
        <w:r>
          <w:rPr>
            <w:rFonts w:ascii="Times New Roman" w:hAnsi="Times New Roman" w:cs="Times New Roman"/>
            <w:szCs w:val="26"/>
          </w:rPr>
          <w:t xml:space="preserve"> sh</w:t>
        </w:r>
        <w:r w:rsidRPr="004A36A7">
          <w:rPr>
            <w:rFonts w:ascii="Times New Roman" w:hAnsi="Times New Roman" w:cs="Times New Roman"/>
            <w:szCs w:val="26"/>
          </w:rPr>
          <w:t>ee</w:t>
        </w:r>
        <w:r>
          <w:rPr>
            <w:rFonts w:ascii="Times New Roman" w:hAnsi="Times New Roman" w:cs="Times New Roman"/>
            <w:szCs w:val="26"/>
          </w:rPr>
          <w:t xml:space="preserve">t </w:t>
        </w:r>
        <w:r w:rsidRPr="004A36A7">
          <w:rPr>
            <w:rFonts w:ascii="Times New Roman" w:hAnsi="Times New Roman" w:cs="Times New Roman"/>
            <w:szCs w:val="26"/>
          </w:rPr>
          <w:t>ex</w:t>
        </w:r>
        <w:r>
          <w:rPr>
            <w:rFonts w:ascii="Times New Roman" w:hAnsi="Times New Roman" w:cs="Times New Roman"/>
            <w:szCs w:val="26"/>
          </w:rPr>
          <w:t>cel v</w:t>
        </w:r>
        <w:r w:rsidRPr="004A36A7">
          <w:rPr>
            <w:rFonts w:ascii="Times New Roman" w:hAnsi="Times New Roman" w:cs="Times New Roman"/>
            <w:szCs w:val="26"/>
          </w:rPr>
          <w:t>à</w:t>
        </w:r>
        <w:r>
          <w:rPr>
            <w:rFonts w:ascii="Times New Roman" w:hAnsi="Times New Roman" w:cs="Times New Roman"/>
            <w:szCs w:val="26"/>
          </w:rPr>
          <w:t xml:space="preserve"> m</w:t>
        </w:r>
        <w:r w:rsidRPr="004A36A7">
          <w:rPr>
            <w:rFonts w:ascii="Times New Roman" w:hAnsi="Times New Roman" w:cs="Times New Roman"/>
            <w:szCs w:val="26"/>
          </w:rPr>
          <w:t>ô</w:t>
        </w:r>
        <w:r>
          <w:rPr>
            <w:rFonts w:ascii="Times New Roman" w:hAnsi="Times New Roman" w:cs="Times New Roman"/>
            <w:szCs w:val="26"/>
          </w:rPr>
          <w:t xml:space="preserve"> t</w:t>
        </w:r>
        <w:r w:rsidRPr="004A36A7">
          <w:rPr>
            <w:rFonts w:ascii="Times New Roman" w:hAnsi="Times New Roman" w:cs="Times New Roman"/>
            <w:szCs w:val="26"/>
          </w:rPr>
          <w:t>ả</w:t>
        </w:r>
        <w:r>
          <w:rPr>
            <w:rFonts w:ascii="Times New Roman" w:hAnsi="Times New Roman" w:cs="Times New Roman"/>
            <w:szCs w:val="26"/>
          </w:rPr>
          <w:t xml:space="preserve"> th</w:t>
        </w:r>
        <w:r w:rsidRPr="004A36A7">
          <w:rPr>
            <w:rFonts w:ascii="Times New Roman" w:hAnsi="Times New Roman" w:cs="Times New Roman"/>
            <w:szCs w:val="26"/>
          </w:rPr>
          <w:t>ực</w:t>
        </w:r>
        <w:r>
          <w:rPr>
            <w:rFonts w:ascii="Times New Roman" w:hAnsi="Times New Roman" w:cs="Times New Roman"/>
            <w:szCs w:val="26"/>
          </w:rPr>
          <w:t xml:space="preserve"> hi</w:t>
        </w:r>
        <w:r w:rsidRPr="004A36A7">
          <w:rPr>
            <w:rFonts w:ascii="Times New Roman" w:hAnsi="Times New Roman" w:cs="Times New Roman"/>
            <w:szCs w:val="26"/>
          </w:rPr>
          <w:t>ện</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xml:space="preserve"> tr</w:t>
        </w:r>
        <w:r w:rsidRPr="004A36A7">
          <w:rPr>
            <w:rFonts w:ascii="Times New Roman" w:hAnsi="Times New Roman" w:cs="Times New Roman"/>
            <w:szCs w:val="26"/>
          </w:rPr>
          <w:t>ê</w:t>
        </w:r>
        <w:r>
          <w:rPr>
            <w:rFonts w:ascii="Times New Roman" w:hAnsi="Times New Roman" w:cs="Times New Roman"/>
            <w:szCs w:val="26"/>
          </w:rPr>
          <w:t>n sh</w:t>
        </w:r>
        <w:r w:rsidRPr="004A36A7">
          <w:rPr>
            <w:rFonts w:ascii="Times New Roman" w:hAnsi="Times New Roman" w:cs="Times New Roman"/>
            <w:szCs w:val="26"/>
          </w:rPr>
          <w:t>ee</w:t>
        </w:r>
        <w:r>
          <w:rPr>
            <w:rFonts w:ascii="Times New Roman" w:hAnsi="Times New Roman" w:cs="Times New Roman"/>
            <w:szCs w:val="26"/>
          </w:rPr>
          <w:t xml:space="preserve">t </w:t>
        </w:r>
        <w:r w:rsidRPr="004A36A7">
          <w:rPr>
            <w:rFonts w:ascii="Times New Roman" w:hAnsi="Times New Roman" w:cs="Times New Roman"/>
            <w:szCs w:val="26"/>
          </w:rPr>
          <w:t>đó</w:t>
        </w:r>
        <w:r>
          <w:rPr>
            <w:rFonts w:ascii="Times New Roman" w:hAnsi="Times New Roman" w:cs="Times New Roman"/>
            <w:szCs w:val="26"/>
          </w:rPr>
          <w:t>.</w:t>
        </w:r>
        <w:commentRangeEnd w:id="931"/>
        <w:r>
          <w:rPr>
            <w:rStyle w:val="CommentReference"/>
          </w:rPr>
          <w:commentReference w:id="931"/>
        </w:r>
      </w:ins>
    </w:p>
    <w:p w14:paraId="25D07A8A" w14:textId="77777777" w:rsidR="006052A2" w:rsidRPr="002907F6" w:rsidRDefault="006052A2" w:rsidP="00445EA8">
      <w:pPr>
        <w:pStyle w:val="Heading2"/>
        <w:spacing w:line="312" w:lineRule="auto"/>
        <w:jc w:val="both"/>
        <w:rPr>
          <w:rFonts w:cs="Times New Roman"/>
        </w:rPr>
      </w:pPr>
      <w:bookmarkStart w:id="933" w:name="_Toc70761496"/>
      <w:r w:rsidRPr="002907F6">
        <w:rPr>
          <w:rFonts w:cs="Times New Roman"/>
        </w:rPr>
        <w:t>So sánh kết quả chạy các thuật toán</w:t>
      </w:r>
      <w:bookmarkEnd w:id="933"/>
    </w:p>
    <w:p w14:paraId="49F9CE35" w14:textId="77777777" w:rsidR="00DB3D0A" w:rsidRPr="002907F6" w:rsidRDefault="00547DD8" w:rsidP="00445EA8">
      <w:pPr>
        <w:spacing w:after="120" w:line="312" w:lineRule="auto"/>
        <w:jc w:val="both"/>
        <w:rPr>
          <w:rFonts w:ascii="Times New Roman" w:hAnsi="Times New Roman" w:cs="Times New Roman"/>
          <w:szCs w:val="26"/>
        </w:rPr>
      </w:pPr>
      <w:del w:id="934" w:author="thanh" w:date="2021-05-04T09:25:00Z">
        <w:r w:rsidRPr="002907F6" w:rsidDel="004A36A7">
          <w:rPr>
            <w:rFonts w:ascii="Times New Roman" w:hAnsi="Times New Roman" w:cs="Times New Roman"/>
            <w:szCs w:val="26"/>
          </w:rPr>
          <w:delText>So sánh hai tiêu chí của của các thuật toán.</w:delText>
        </w:r>
      </w:del>
      <w:bookmarkStart w:id="935" w:name="_Hlk71142873"/>
      <w:ins w:id="936" w:author="thanh" w:date="2021-05-04T09:25:00Z">
        <w:r w:rsidR="004A36A7">
          <w:rPr>
            <w:rFonts w:ascii="Times New Roman" w:hAnsi="Times New Roman" w:cs="Times New Roman"/>
            <w:szCs w:val="26"/>
          </w:rPr>
          <w:t>C</w:t>
        </w:r>
        <w:r w:rsidR="004A36A7" w:rsidRPr="004A36A7">
          <w:rPr>
            <w:rFonts w:ascii="Times New Roman" w:hAnsi="Times New Roman" w:cs="Times New Roman"/>
            <w:szCs w:val="26"/>
          </w:rPr>
          <w:t>ác</w:t>
        </w:r>
        <w:r w:rsidR="004A36A7">
          <w:rPr>
            <w:rFonts w:ascii="Times New Roman" w:hAnsi="Times New Roman" w:cs="Times New Roman"/>
            <w:szCs w:val="26"/>
          </w:rPr>
          <w:t xml:space="preserve"> thu</w:t>
        </w:r>
        <w:r w:rsidR="004A36A7" w:rsidRPr="004A36A7">
          <w:rPr>
            <w:rFonts w:ascii="Times New Roman" w:hAnsi="Times New Roman" w:cs="Times New Roman"/>
            <w:szCs w:val="26"/>
          </w:rPr>
          <w:t>ật</w:t>
        </w:r>
        <w:r w:rsidR="004A36A7">
          <w:rPr>
            <w:rFonts w:ascii="Times New Roman" w:hAnsi="Times New Roman" w:cs="Times New Roman"/>
            <w:szCs w:val="26"/>
          </w:rPr>
          <w:t xml:space="preserve"> to</w:t>
        </w:r>
        <w:r w:rsidR="004A36A7" w:rsidRPr="004A36A7">
          <w:rPr>
            <w:rFonts w:ascii="Times New Roman" w:hAnsi="Times New Roman" w:cs="Times New Roman"/>
            <w:szCs w:val="26"/>
          </w:rPr>
          <w:t>án</w:t>
        </w:r>
        <w:r w:rsidR="004A36A7">
          <w:rPr>
            <w:rFonts w:ascii="Times New Roman" w:hAnsi="Times New Roman" w:cs="Times New Roman"/>
            <w:szCs w:val="26"/>
          </w:rPr>
          <w:t xml:space="preserve"> c</w:t>
        </w:r>
        <w:r w:rsidR="004A36A7" w:rsidRPr="004A36A7">
          <w:rPr>
            <w:rFonts w:ascii="Times New Roman" w:hAnsi="Times New Roman" w:cs="Times New Roman"/>
            <w:szCs w:val="26"/>
          </w:rPr>
          <w:t>ắt</w:t>
        </w:r>
        <w:r w:rsidR="004A36A7">
          <w:rPr>
            <w:rFonts w:ascii="Times New Roman" w:hAnsi="Times New Roman" w:cs="Times New Roman"/>
            <w:szCs w:val="26"/>
          </w:rPr>
          <w:t xml:space="preserve"> nhanh, c</w:t>
        </w:r>
        <w:r w:rsidR="004A36A7" w:rsidRPr="004A36A7">
          <w:rPr>
            <w:rFonts w:ascii="Times New Roman" w:hAnsi="Times New Roman" w:cs="Times New Roman"/>
            <w:szCs w:val="26"/>
          </w:rPr>
          <w:t>ắt</w:t>
        </w:r>
        <w:r w:rsidR="004A36A7">
          <w:rPr>
            <w:rFonts w:ascii="Times New Roman" w:hAnsi="Times New Roman" w:cs="Times New Roman"/>
            <w:szCs w:val="26"/>
          </w:rPr>
          <w:t xml:space="preserve"> ti</w:t>
        </w:r>
        <w:r w:rsidR="004A36A7" w:rsidRPr="004A36A7">
          <w:rPr>
            <w:rFonts w:ascii="Times New Roman" w:hAnsi="Times New Roman" w:cs="Times New Roman"/>
            <w:szCs w:val="26"/>
          </w:rPr>
          <w:t>ết</w:t>
        </w:r>
        <w:r w:rsidR="004A36A7">
          <w:rPr>
            <w:rFonts w:ascii="Times New Roman" w:hAnsi="Times New Roman" w:cs="Times New Roman"/>
            <w:szCs w:val="26"/>
          </w:rPr>
          <w:t xml:space="preserve"> ki</w:t>
        </w:r>
        <w:r w:rsidR="004A36A7" w:rsidRPr="004A36A7">
          <w:rPr>
            <w:rFonts w:ascii="Times New Roman" w:hAnsi="Times New Roman" w:cs="Times New Roman"/>
            <w:szCs w:val="26"/>
          </w:rPr>
          <w:t>ệm</w:t>
        </w:r>
        <w:r w:rsidR="004A36A7">
          <w:rPr>
            <w:rFonts w:ascii="Times New Roman" w:hAnsi="Times New Roman" w:cs="Times New Roman"/>
            <w:szCs w:val="26"/>
          </w:rPr>
          <w:t xml:space="preserve"> đư</w:t>
        </w:r>
        <w:r w:rsidR="004A36A7" w:rsidRPr="004A36A7">
          <w:rPr>
            <w:rFonts w:ascii="Times New Roman" w:hAnsi="Times New Roman" w:cs="Times New Roman"/>
            <w:szCs w:val="26"/>
          </w:rPr>
          <w:t>ợc</w:t>
        </w:r>
        <w:r w:rsidR="004A36A7">
          <w:rPr>
            <w:rFonts w:ascii="Times New Roman" w:hAnsi="Times New Roman" w:cs="Times New Roman"/>
            <w:szCs w:val="26"/>
          </w:rPr>
          <w:t xml:space="preserve"> th</w:t>
        </w:r>
        <w:r w:rsidR="004A36A7" w:rsidRPr="004A36A7">
          <w:rPr>
            <w:rFonts w:ascii="Times New Roman" w:hAnsi="Times New Roman" w:cs="Times New Roman"/>
            <w:szCs w:val="26"/>
          </w:rPr>
          <w:t>ử</w:t>
        </w:r>
        <w:r w:rsidR="004A36A7">
          <w:rPr>
            <w:rFonts w:ascii="Times New Roman" w:hAnsi="Times New Roman" w:cs="Times New Roman"/>
            <w:szCs w:val="26"/>
          </w:rPr>
          <w:t xml:space="preserve"> nghi</w:t>
        </w:r>
        <w:r w:rsidR="004A36A7" w:rsidRPr="004A36A7">
          <w:rPr>
            <w:rFonts w:ascii="Times New Roman" w:hAnsi="Times New Roman" w:cs="Times New Roman"/>
            <w:szCs w:val="26"/>
          </w:rPr>
          <w:t>ệm</w:t>
        </w:r>
        <w:r w:rsidR="004A36A7">
          <w:rPr>
            <w:rFonts w:ascii="Times New Roman" w:hAnsi="Times New Roman" w:cs="Times New Roman"/>
            <w:szCs w:val="26"/>
          </w:rPr>
          <w:t xml:space="preserve"> v</w:t>
        </w:r>
        <w:r w:rsidR="004A36A7" w:rsidRPr="004A36A7">
          <w:rPr>
            <w:rFonts w:ascii="Times New Roman" w:hAnsi="Times New Roman" w:cs="Times New Roman"/>
            <w:szCs w:val="26"/>
          </w:rPr>
          <w:t>à</w:t>
        </w:r>
        <w:r w:rsidR="004A36A7">
          <w:rPr>
            <w:rFonts w:ascii="Times New Roman" w:hAnsi="Times New Roman" w:cs="Times New Roman"/>
            <w:szCs w:val="26"/>
          </w:rPr>
          <w:t xml:space="preserve"> so s</w:t>
        </w:r>
        <w:r w:rsidR="004A36A7" w:rsidRPr="004A36A7">
          <w:rPr>
            <w:rFonts w:ascii="Times New Roman" w:hAnsi="Times New Roman" w:cs="Times New Roman"/>
            <w:szCs w:val="26"/>
          </w:rPr>
          <w:t>ánh</w:t>
        </w:r>
        <w:r w:rsidR="004A36A7">
          <w:rPr>
            <w:rFonts w:ascii="Times New Roman" w:hAnsi="Times New Roman" w:cs="Times New Roman"/>
            <w:szCs w:val="26"/>
          </w:rPr>
          <w:t xml:space="preserve"> k</w:t>
        </w:r>
        <w:r w:rsidR="004A36A7" w:rsidRPr="004A36A7">
          <w:rPr>
            <w:rFonts w:ascii="Times New Roman" w:hAnsi="Times New Roman" w:cs="Times New Roman"/>
            <w:szCs w:val="26"/>
          </w:rPr>
          <w:t>ết</w:t>
        </w:r>
        <w:r w:rsidR="004A36A7">
          <w:rPr>
            <w:rFonts w:ascii="Times New Roman" w:hAnsi="Times New Roman" w:cs="Times New Roman"/>
            <w:szCs w:val="26"/>
          </w:rPr>
          <w:t xml:space="preserve"> qu</w:t>
        </w:r>
        <w:r w:rsidR="004A36A7" w:rsidRPr="004A36A7">
          <w:rPr>
            <w:rFonts w:ascii="Times New Roman" w:hAnsi="Times New Roman" w:cs="Times New Roman"/>
            <w:szCs w:val="26"/>
          </w:rPr>
          <w:t>ả</w:t>
        </w:r>
        <w:r w:rsidR="004A36A7">
          <w:rPr>
            <w:rFonts w:ascii="Times New Roman" w:hAnsi="Times New Roman" w:cs="Times New Roman"/>
            <w:szCs w:val="26"/>
          </w:rPr>
          <w:t xml:space="preserve"> v</w:t>
        </w:r>
        <w:r w:rsidR="004A36A7" w:rsidRPr="004A36A7">
          <w:rPr>
            <w:rFonts w:ascii="Times New Roman" w:hAnsi="Times New Roman" w:cs="Times New Roman"/>
            <w:szCs w:val="26"/>
          </w:rPr>
          <w:t>ới</w:t>
        </w:r>
        <w:r w:rsidR="004A36A7">
          <w:rPr>
            <w:rFonts w:ascii="Times New Roman" w:hAnsi="Times New Roman" w:cs="Times New Roman"/>
            <w:szCs w:val="26"/>
          </w:rPr>
          <w:t xml:space="preserve"> thu</w:t>
        </w:r>
        <w:r w:rsidR="004A36A7" w:rsidRPr="004A36A7">
          <w:rPr>
            <w:rFonts w:ascii="Times New Roman" w:hAnsi="Times New Roman" w:cs="Times New Roman"/>
            <w:szCs w:val="26"/>
          </w:rPr>
          <w:t>ật</w:t>
        </w:r>
        <w:r w:rsidR="004A36A7">
          <w:rPr>
            <w:rFonts w:ascii="Times New Roman" w:hAnsi="Times New Roman" w:cs="Times New Roman"/>
            <w:szCs w:val="26"/>
          </w:rPr>
          <w:t xml:space="preserve"> to</w:t>
        </w:r>
        <w:r w:rsidR="004A36A7" w:rsidRPr="004A36A7">
          <w:rPr>
            <w:rFonts w:ascii="Times New Roman" w:hAnsi="Times New Roman" w:cs="Times New Roman"/>
            <w:szCs w:val="26"/>
          </w:rPr>
          <w:t>án</w:t>
        </w:r>
        <w:r w:rsidR="004A36A7">
          <w:rPr>
            <w:rFonts w:ascii="Times New Roman" w:hAnsi="Times New Roman" w:cs="Times New Roman"/>
            <w:szCs w:val="26"/>
          </w:rPr>
          <w:t xml:space="preserve"> quy ho</w:t>
        </w:r>
        <w:r w:rsidR="004A36A7" w:rsidRPr="004A36A7">
          <w:rPr>
            <w:rFonts w:ascii="Times New Roman" w:hAnsi="Times New Roman" w:cs="Times New Roman"/>
            <w:szCs w:val="26"/>
          </w:rPr>
          <w:t>ạch</w:t>
        </w:r>
        <w:r w:rsidR="004A36A7">
          <w:rPr>
            <w:rFonts w:ascii="Times New Roman" w:hAnsi="Times New Roman" w:cs="Times New Roman"/>
            <w:szCs w:val="26"/>
          </w:rPr>
          <w:t xml:space="preserve"> tuy</w:t>
        </w:r>
        <w:r w:rsidR="004A36A7" w:rsidRPr="004A36A7">
          <w:rPr>
            <w:rFonts w:ascii="Times New Roman" w:hAnsi="Times New Roman" w:cs="Times New Roman"/>
            <w:szCs w:val="26"/>
          </w:rPr>
          <w:t>ến</w:t>
        </w:r>
        <w:r w:rsidR="004A36A7">
          <w:rPr>
            <w:rFonts w:ascii="Times New Roman" w:hAnsi="Times New Roman" w:cs="Times New Roman"/>
            <w:szCs w:val="26"/>
          </w:rPr>
          <w:t xml:space="preserve"> t</w:t>
        </w:r>
        <w:r w:rsidR="004A36A7" w:rsidRPr="004A36A7">
          <w:rPr>
            <w:rFonts w:ascii="Times New Roman" w:hAnsi="Times New Roman" w:cs="Times New Roman"/>
            <w:szCs w:val="26"/>
          </w:rPr>
          <w:t>ính</w:t>
        </w:r>
        <w:r w:rsidR="004A36A7">
          <w:rPr>
            <w:rFonts w:ascii="Times New Roman" w:hAnsi="Times New Roman" w:cs="Times New Roman"/>
            <w:szCs w:val="26"/>
          </w:rPr>
          <w:t>. B</w:t>
        </w:r>
      </w:ins>
      <w:ins w:id="937" w:author="thanh" w:date="2021-05-04T09:26:00Z">
        <w:r w:rsidR="004A36A7" w:rsidRPr="004A36A7">
          <w:rPr>
            <w:rFonts w:ascii="Times New Roman" w:hAnsi="Times New Roman" w:cs="Times New Roman"/>
            <w:szCs w:val="26"/>
          </w:rPr>
          <w:t>ộ</w:t>
        </w:r>
        <w:r w:rsidR="004A36A7">
          <w:rPr>
            <w:rFonts w:ascii="Times New Roman" w:hAnsi="Times New Roman" w:cs="Times New Roman"/>
            <w:szCs w:val="26"/>
          </w:rPr>
          <w:t xml:space="preserve"> ti</w:t>
        </w:r>
        <w:r w:rsidR="004A36A7" w:rsidRPr="004A36A7">
          <w:rPr>
            <w:rFonts w:ascii="Times New Roman" w:hAnsi="Times New Roman" w:cs="Times New Roman"/>
            <w:szCs w:val="26"/>
          </w:rPr>
          <w:t>ê</w:t>
        </w:r>
        <w:r w:rsidR="004A36A7">
          <w:rPr>
            <w:rFonts w:ascii="Times New Roman" w:hAnsi="Times New Roman" w:cs="Times New Roman"/>
            <w:szCs w:val="26"/>
          </w:rPr>
          <w:t>u ch</w:t>
        </w:r>
        <w:r w:rsidR="004A36A7" w:rsidRPr="004A36A7">
          <w:rPr>
            <w:rFonts w:ascii="Times New Roman" w:hAnsi="Times New Roman" w:cs="Times New Roman"/>
            <w:szCs w:val="26"/>
          </w:rPr>
          <w:t>í</w:t>
        </w:r>
        <w:r w:rsidR="004A36A7">
          <w:rPr>
            <w:rFonts w:ascii="Times New Roman" w:hAnsi="Times New Roman" w:cs="Times New Roman"/>
            <w:szCs w:val="26"/>
          </w:rPr>
          <w:t xml:space="preserve"> </w:t>
        </w:r>
        <w:r w:rsidR="004A36A7" w:rsidRPr="004A36A7">
          <w:rPr>
            <w:rFonts w:ascii="Times New Roman" w:hAnsi="Times New Roman" w:cs="Times New Roman"/>
            <w:szCs w:val="26"/>
          </w:rPr>
          <w:t>đượ</w:t>
        </w:r>
        <w:r w:rsidR="004A36A7">
          <w:rPr>
            <w:rFonts w:ascii="Times New Roman" w:hAnsi="Times New Roman" w:cs="Times New Roman"/>
            <w:szCs w:val="26"/>
          </w:rPr>
          <w:t>c s</w:t>
        </w:r>
        <w:r w:rsidR="004A36A7" w:rsidRPr="004A36A7">
          <w:rPr>
            <w:rFonts w:ascii="Times New Roman" w:hAnsi="Times New Roman" w:cs="Times New Roman"/>
            <w:szCs w:val="26"/>
          </w:rPr>
          <w:t>ử</w:t>
        </w:r>
        <w:r w:rsidR="004A36A7">
          <w:rPr>
            <w:rFonts w:ascii="Times New Roman" w:hAnsi="Times New Roman" w:cs="Times New Roman"/>
            <w:szCs w:val="26"/>
          </w:rPr>
          <w:t xml:space="preserve"> d</w:t>
        </w:r>
        <w:r w:rsidR="004A36A7" w:rsidRPr="004A36A7">
          <w:rPr>
            <w:rFonts w:ascii="Times New Roman" w:hAnsi="Times New Roman" w:cs="Times New Roman"/>
            <w:szCs w:val="26"/>
          </w:rPr>
          <w:t>ụng</w:t>
        </w:r>
        <w:r w:rsidR="004A36A7">
          <w:rPr>
            <w:rFonts w:ascii="Times New Roman" w:hAnsi="Times New Roman" w:cs="Times New Roman"/>
            <w:szCs w:val="26"/>
          </w:rPr>
          <w:t xml:space="preserve"> </w:t>
        </w:r>
        <w:r w:rsidR="004A36A7" w:rsidRPr="004A36A7">
          <w:rPr>
            <w:rFonts w:ascii="Times New Roman" w:hAnsi="Times New Roman" w:cs="Times New Roman"/>
            <w:szCs w:val="26"/>
          </w:rPr>
          <w:t>để</w:t>
        </w:r>
        <w:r w:rsidR="004A36A7">
          <w:rPr>
            <w:rFonts w:ascii="Times New Roman" w:hAnsi="Times New Roman" w:cs="Times New Roman"/>
            <w:szCs w:val="26"/>
          </w:rPr>
          <w:t xml:space="preserve"> </w:t>
        </w:r>
        <w:r w:rsidR="004A36A7" w:rsidRPr="004A36A7">
          <w:rPr>
            <w:rFonts w:ascii="Times New Roman" w:hAnsi="Times New Roman" w:cs="Times New Roman"/>
            <w:szCs w:val="26"/>
          </w:rPr>
          <w:t>đánh</w:t>
        </w:r>
        <w:r w:rsidR="004A36A7">
          <w:rPr>
            <w:rFonts w:ascii="Times New Roman" w:hAnsi="Times New Roman" w:cs="Times New Roman"/>
            <w:szCs w:val="26"/>
          </w:rPr>
          <w:t xml:space="preserve"> gi</w:t>
        </w:r>
        <w:r w:rsidR="004A36A7" w:rsidRPr="004A36A7">
          <w:rPr>
            <w:rFonts w:ascii="Times New Roman" w:hAnsi="Times New Roman" w:cs="Times New Roman"/>
            <w:szCs w:val="26"/>
          </w:rPr>
          <w:t>á</w:t>
        </w:r>
        <w:r w:rsidR="004A36A7">
          <w:rPr>
            <w:rFonts w:ascii="Times New Roman" w:hAnsi="Times New Roman" w:cs="Times New Roman"/>
            <w:szCs w:val="26"/>
          </w:rPr>
          <w:t xml:space="preserve"> c</w:t>
        </w:r>
        <w:r w:rsidR="004A36A7" w:rsidRPr="004A36A7">
          <w:rPr>
            <w:rFonts w:ascii="Times New Roman" w:hAnsi="Times New Roman" w:cs="Times New Roman"/>
            <w:szCs w:val="26"/>
          </w:rPr>
          <w:t>ác</w:t>
        </w:r>
        <w:r w:rsidR="004A36A7">
          <w:rPr>
            <w:rFonts w:ascii="Times New Roman" w:hAnsi="Times New Roman" w:cs="Times New Roman"/>
            <w:szCs w:val="26"/>
          </w:rPr>
          <w:t xml:space="preserve"> thu</w:t>
        </w:r>
        <w:r w:rsidR="004A36A7" w:rsidRPr="004A36A7">
          <w:rPr>
            <w:rFonts w:ascii="Times New Roman" w:hAnsi="Times New Roman" w:cs="Times New Roman"/>
            <w:szCs w:val="26"/>
          </w:rPr>
          <w:t>ật</w:t>
        </w:r>
        <w:r w:rsidR="004A36A7">
          <w:rPr>
            <w:rFonts w:ascii="Times New Roman" w:hAnsi="Times New Roman" w:cs="Times New Roman"/>
            <w:szCs w:val="26"/>
          </w:rPr>
          <w:t xml:space="preserve"> to</w:t>
        </w:r>
        <w:r w:rsidR="004A36A7" w:rsidRPr="004A36A7">
          <w:rPr>
            <w:rFonts w:ascii="Times New Roman" w:hAnsi="Times New Roman" w:cs="Times New Roman"/>
            <w:szCs w:val="26"/>
          </w:rPr>
          <w:t>án</w:t>
        </w:r>
        <w:r w:rsidR="004A36A7">
          <w:rPr>
            <w:rFonts w:ascii="Times New Roman" w:hAnsi="Times New Roman" w:cs="Times New Roman"/>
            <w:szCs w:val="26"/>
          </w:rPr>
          <w:t xml:space="preserve"> bao g</w:t>
        </w:r>
        <w:r w:rsidR="004A36A7" w:rsidRPr="004A36A7">
          <w:rPr>
            <w:rFonts w:ascii="Times New Roman" w:hAnsi="Times New Roman" w:cs="Times New Roman"/>
            <w:szCs w:val="26"/>
          </w:rPr>
          <w:t>ồm</w:t>
        </w:r>
        <w:r w:rsidR="004A36A7">
          <w:rPr>
            <w:rFonts w:ascii="Times New Roman" w:hAnsi="Times New Roman" w:cs="Times New Roman"/>
            <w:szCs w:val="26"/>
          </w:rPr>
          <w:t>:</w:t>
        </w:r>
      </w:ins>
      <w:bookmarkEnd w:id="935"/>
    </w:p>
    <w:p w14:paraId="0F68AB70" w14:textId="77777777"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 </w:t>
      </w:r>
      <w:del w:id="938" w:author="thanh" w:date="2021-05-04T09:26:00Z">
        <w:r w:rsidRPr="002907F6" w:rsidDel="004A36A7">
          <w:rPr>
            <w:rFonts w:ascii="Times New Roman" w:hAnsi="Times New Roman" w:cs="Times New Roman"/>
            <w:szCs w:val="26"/>
          </w:rPr>
          <w:delText>là ít nhất</w:delText>
        </w:r>
      </w:del>
      <w:r w:rsidRPr="002907F6">
        <w:rPr>
          <w:rFonts w:ascii="Times New Roman" w:hAnsi="Times New Roman" w:cs="Times New Roman"/>
          <w:szCs w:val="26"/>
        </w:rPr>
        <w:t xml:space="preserve"> (trực tiếp liên quan đến thời gian</w:t>
      </w:r>
      <w:ins w:id="939" w:author="thanh" w:date="2021-05-04T09:26:00Z">
        <w:r w:rsidR="004A36A7">
          <w:rPr>
            <w:rFonts w:ascii="Times New Roman" w:hAnsi="Times New Roman" w:cs="Times New Roman"/>
            <w:szCs w:val="26"/>
          </w:rPr>
          <w:t xml:space="preserve"> thi c</w:t>
        </w:r>
        <w:r w:rsidR="004A36A7" w:rsidRPr="004A36A7">
          <w:rPr>
            <w:rFonts w:ascii="Times New Roman" w:hAnsi="Times New Roman" w:cs="Times New Roman"/>
            <w:szCs w:val="26"/>
          </w:rPr>
          <w:t>ô</w:t>
        </w:r>
        <w:r w:rsidR="004A36A7">
          <w:rPr>
            <w:rFonts w:ascii="Times New Roman" w:hAnsi="Times New Roman" w:cs="Times New Roman"/>
            <w:szCs w:val="26"/>
          </w:rPr>
          <w:t>ng</w:t>
        </w:r>
      </w:ins>
      <w:r w:rsidRPr="002907F6">
        <w:rPr>
          <w:rFonts w:ascii="Times New Roman" w:hAnsi="Times New Roman" w:cs="Times New Roman"/>
          <w:szCs w:val="26"/>
        </w:rPr>
        <w:t>)</w:t>
      </w:r>
    </w:p>
    <w:p w14:paraId="3D85958B" w14:textId="77777777"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ins w:id="940" w:author="thanh" w:date="2021-05-04T09:27:00Z">
        <w:r w:rsidR="004A36A7">
          <w:rPr>
            <w:rFonts w:ascii="Times New Roman" w:hAnsi="Times New Roman" w:cs="Times New Roman"/>
            <w:szCs w:val="26"/>
          </w:rPr>
          <w:t>.</w:t>
        </w:r>
      </w:ins>
    </w:p>
    <w:p w14:paraId="48C6D5A1" w14:textId="77777777" w:rsidR="00695BAB" w:rsidRPr="002907F6" w:rsidRDefault="004A36A7" w:rsidP="00445EA8">
      <w:pPr>
        <w:spacing w:after="120" w:line="312" w:lineRule="auto"/>
        <w:ind w:firstLine="360"/>
        <w:jc w:val="both"/>
        <w:rPr>
          <w:rFonts w:ascii="Times New Roman" w:hAnsi="Times New Roman" w:cs="Times New Roman"/>
          <w:szCs w:val="26"/>
        </w:rPr>
      </w:pPr>
      <w:ins w:id="941" w:author="thanh" w:date="2021-05-04T09:27:00Z">
        <w:r>
          <w:rPr>
            <w:rFonts w:ascii="Times New Roman" w:hAnsi="Times New Roman" w:cs="Times New Roman"/>
            <w:szCs w:val="26"/>
          </w:rPr>
          <w:t>Trong h</w:t>
        </w:r>
      </w:ins>
      <w:del w:id="942" w:author="thanh" w:date="2021-05-04T09:27:00Z">
        <w:r w:rsidR="00485C7F" w:rsidRPr="002907F6" w:rsidDel="004A36A7">
          <w:rPr>
            <w:rFonts w:ascii="Times New Roman" w:hAnsi="Times New Roman" w:cs="Times New Roman"/>
            <w:szCs w:val="26"/>
          </w:rPr>
          <w:delText>H</w:delText>
        </w:r>
      </w:del>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ins w:id="943" w:author="thanh" w:date="2021-05-04T09:27:00Z">
        <w:r w:rsidRPr="004A36A7">
          <w:rPr>
            <w:rFonts w:ascii="Times New Roman" w:hAnsi="Times New Roman" w:cs="Times New Roman"/>
            <w:szCs w:val="26"/>
          </w:rPr>
          <w:t>Ở</w:t>
        </w:r>
        <w:r>
          <w:rPr>
            <w:rFonts w:ascii="Times New Roman" w:hAnsi="Times New Roman" w:cs="Times New Roman"/>
            <w:szCs w:val="26"/>
          </w:rPr>
          <w:t xml:space="preserve"> h</w:t>
        </w:r>
      </w:ins>
      <w:del w:id="944" w:author="thanh" w:date="2021-05-04T09:27:00Z">
        <w:r w:rsidR="00485C7F" w:rsidRPr="002907F6" w:rsidDel="004A36A7">
          <w:rPr>
            <w:rFonts w:ascii="Times New Roman" w:hAnsi="Times New Roman" w:cs="Times New Roman"/>
            <w:szCs w:val="26"/>
          </w:rPr>
          <w:delText>H</w:delText>
        </w:r>
      </w:del>
      <w:r w:rsidR="00485C7F" w:rsidRPr="002907F6">
        <w:rPr>
          <w:rFonts w:ascii="Times New Roman" w:hAnsi="Times New Roman" w:cs="Times New Roman"/>
          <w:szCs w:val="26"/>
        </w:rPr>
        <w:t>ai thử nghiệm tiếp theo</w:t>
      </w:r>
      <w:ins w:id="945" w:author="thanh" w:date="2021-05-04T09:27:00Z">
        <w:r>
          <w:rPr>
            <w:rFonts w:ascii="Times New Roman" w:hAnsi="Times New Roman" w:cs="Times New Roman"/>
            <w:szCs w:val="26"/>
          </w:rPr>
          <w:t>,</w:t>
        </w:r>
      </w:ins>
      <w:r w:rsidR="00485C7F" w:rsidRPr="002907F6">
        <w:rPr>
          <w:rFonts w:ascii="Times New Roman" w:hAnsi="Times New Roman" w:cs="Times New Roman"/>
          <w:szCs w:val="26"/>
        </w:rPr>
        <w:t xml:space="preserve"> khóa luận thử nghiệm với bộ dữ liệu bao gồm </w:t>
      </w:r>
      <w:del w:id="946" w:author="thanh" w:date="2021-05-04T09:27:00Z">
        <w:r w:rsidR="00485C7F" w:rsidRPr="002907F6" w:rsidDel="004A36A7">
          <w:rPr>
            <w:rFonts w:ascii="Times New Roman" w:hAnsi="Times New Roman" w:cs="Times New Roman"/>
            <w:szCs w:val="26"/>
          </w:rPr>
          <w:delText xml:space="preserve">các </w:delText>
        </w:r>
      </w:del>
      <w:ins w:id="947" w:author="thanh" w:date="2021-05-04T09:27:00Z">
        <w:r>
          <w:rPr>
            <w:rFonts w:ascii="Times New Roman" w:hAnsi="Times New Roman" w:cs="Times New Roman"/>
            <w:szCs w:val="26"/>
          </w:rPr>
          <w:t>c</w:t>
        </w:r>
        <w:r w:rsidRPr="004A36A7">
          <w:rPr>
            <w:rFonts w:ascii="Times New Roman" w:hAnsi="Times New Roman" w:cs="Times New Roman"/>
            <w:szCs w:val="26"/>
          </w:rPr>
          <w:t>ả</w:t>
        </w:r>
        <w:r w:rsidRPr="002907F6">
          <w:rPr>
            <w:rFonts w:ascii="Times New Roman" w:hAnsi="Times New Roman" w:cs="Times New Roman"/>
            <w:szCs w:val="26"/>
          </w:rPr>
          <w:t xml:space="preserve"> </w:t>
        </w:r>
      </w:ins>
      <w:r w:rsidR="00485C7F" w:rsidRPr="002907F6">
        <w:rPr>
          <w:rFonts w:ascii="Times New Roman" w:hAnsi="Times New Roman" w:cs="Times New Roman"/>
          <w:szCs w:val="26"/>
        </w:rPr>
        <w:t>thanh nguyên liệu</w:t>
      </w:r>
      <w:ins w:id="948" w:author="thanh" w:date="2021-05-04T09:27:00Z">
        <w:r>
          <w:rPr>
            <w:rFonts w:ascii="Times New Roman" w:hAnsi="Times New Roman" w:cs="Times New Roman"/>
            <w:szCs w:val="26"/>
          </w:rPr>
          <w:t xml:space="preserve"> m</w:t>
        </w:r>
        <w:r w:rsidRPr="004A36A7">
          <w:rPr>
            <w:rFonts w:ascii="Times New Roman" w:hAnsi="Times New Roman" w:cs="Times New Roman"/>
            <w:szCs w:val="26"/>
          </w:rPr>
          <w:t>ới</w:t>
        </w:r>
      </w:ins>
      <w:r w:rsidR="00485C7F" w:rsidRPr="002907F6">
        <w:rPr>
          <w:rFonts w:ascii="Times New Roman" w:hAnsi="Times New Roman" w:cs="Times New Roman"/>
          <w:szCs w:val="26"/>
        </w:rPr>
        <w:t xml:space="preserve"> và các thanh dư thừa. Khi đầu vào bao gồm cả các thanh dư thừa, không đồng nhất</w:t>
      </w:r>
      <w:ins w:id="949" w:author="thanh" w:date="2021-05-04T09:28:00Z">
        <w:r>
          <w:rPr>
            <w:rFonts w:ascii="Times New Roman" w:hAnsi="Times New Roman" w:cs="Times New Roman"/>
            <w:szCs w:val="26"/>
          </w:rPr>
          <w:t>,</w:t>
        </w:r>
      </w:ins>
      <w:r w:rsidR="00485C7F" w:rsidRPr="002907F6">
        <w:rPr>
          <w:rFonts w:ascii="Times New Roman" w:hAnsi="Times New Roman" w:cs="Times New Roman"/>
          <w:szCs w:val="26"/>
        </w:rPr>
        <w:t xml:space="preserve"> thì thuật toán quy hoạch tuyến tính không hoạt động được vì vậy trong bảng báo cáo </w:t>
      </w:r>
      <w:r w:rsidR="00607862" w:rsidRPr="002907F6">
        <w:rPr>
          <w:rFonts w:ascii="Times New Roman" w:hAnsi="Times New Roman" w:cs="Times New Roman"/>
          <w:szCs w:val="26"/>
        </w:rPr>
        <w:t xml:space="preserve">không </w:t>
      </w:r>
      <w:del w:id="950" w:author="thanh" w:date="2021-05-04T09:28:00Z">
        <w:r w:rsidR="00607862" w:rsidRPr="002907F6" w:rsidDel="004A36A7">
          <w:rPr>
            <w:rFonts w:ascii="Times New Roman" w:hAnsi="Times New Roman" w:cs="Times New Roman"/>
            <w:szCs w:val="26"/>
          </w:rPr>
          <w:delText xml:space="preserve">có </w:delText>
        </w:r>
      </w:del>
      <w:ins w:id="951" w:author="thanh" w:date="2021-05-04T09:28:00Z">
        <w:r>
          <w:rPr>
            <w:rFonts w:ascii="Times New Roman" w:hAnsi="Times New Roman" w:cs="Times New Roman"/>
            <w:szCs w:val="26"/>
          </w:rPr>
          <w:t>th</w:t>
        </w:r>
        <w:r w:rsidRPr="004A36A7">
          <w:rPr>
            <w:rFonts w:ascii="Times New Roman" w:hAnsi="Times New Roman" w:cs="Times New Roman"/>
            <w:szCs w:val="26"/>
          </w:rPr>
          <w:t>ể</w:t>
        </w:r>
        <w:r>
          <w:rPr>
            <w:rFonts w:ascii="Times New Roman" w:hAnsi="Times New Roman" w:cs="Times New Roman"/>
            <w:szCs w:val="26"/>
          </w:rPr>
          <w:t xml:space="preserve"> hi</w:t>
        </w:r>
        <w:r w:rsidRPr="004A36A7">
          <w:rPr>
            <w:rFonts w:ascii="Times New Roman" w:hAnsi="Times New Roman" w:cs="Times New Roman"/>
            <w:szCs w:val="26"/>
          </w:rPr>
          <w:t>ện</w:t>
        </w:r>
        <w:r w:rsidRPr="002907F6">
          <w:rPr>
            <w:rFonts w:ascii="Times New Roman" w:hAnsi="Times New Roman" w:cs="Times New Roman"/>
            <w:szCs w:val="26"/>
          </w:rPr>
          <w:t xml:space="preserve"> </w:t>
        </w:r>
      </w:ins>
      <w:r w:rsidR="00607862" w:rsidRPr="002907F6">
        <w:rPr>
          <w:rFonts w:ascii="Times New Roman" w:hAnsi="Times New Roman" w:cs="Times New Roman"/>
          <w:szCs w:val="26"/>
        </w:rPr>
        <w:t>kết quả.</w:t>
      </w:r>
    </w:p>
    <w:p w14:paraId="0EFE5D0E" w14:textId="77777777" w:rsidR="007B5728" w:rsidRPr="002907F6" w:rsidRDefault="007B5728" w:rsidP="00445EA8">
      <w:pPr>
        <w:pStyle w:val="Heading3"/>
        <w:spacing w:line="312" w:lineRule="auto"/>
        <w:jc w:val="both"/>
        <w:rPr>
          <w:rFonts w:cs="Times New Roman"/>
          <w:szCs w:val="26"/>
        </w:rPr>
      </w:pPr>
      <w:bookmarkStart w:id="952" w:name="_Toc70761497"/>
      <w:r w:rsidRPr="002907F6">
        <w:rPr>
          <w:rFonts w:cs="Times New Roman"/>
          <w:szCs w:val="26"/>
        </w:rPr>
        <w:t xml:space="preserve">Trường hợp thử nghiệm thứ </w:t>
      </w:r>
      <w:r w:rsidR="00485C7F" w:rsidRPr="002907F6">
        <w:rPr>
          <w:rFonts w:cs="Times New Roman"/>
          <w:szCs w:val="26"/>
        </w:rPr>
        <w:t>nhất</w:t>
      </w:r>
      <w:bookmarkEnd w:id="952"/>
    </w:p>
    <w:p w14:paraId="4F449436"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14F6C951"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5A95D8E7"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41AF03C3"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Trong kho có 10000 thanh nguyên liệu có chiều dài là 11,7m</w:t>
      </w:r>
    </w:p>
    <w:p w14:paraId="7230349E"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độ dày lưỡi cắt thép là 5mm.</w:t>
      </w:r>
    </w:p>
    <w:p w14:paraId="3E5F770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3F2A3B2C" w14:textId="77777777" w:rsidTr="00485C7F">
        <w:tc>
          <w:tcPr>
            <w:tcW w:w="2689" w:type="dxa"/>
          </w:tcPr>
          <w:p w14:paraId="6F65208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159DB99B"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EE62BC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578321DC" w14:textId="77777777" w:rsidTr="00485C7F">
        <w:tc>
          <w:tcPr>
            <w:tcW w:w="2689" w:type="dxa"/>
          </w:tcPr>
          <w:p w14:paraId="522CE492" w14:textId="77777777" w:rsidR="00485C7F" w:rsidRPr="002907F6" w:rsidRDefault="00485C7F">
            <w:pPr>
              <w:spacing w:after="120" w:line="312" w:lineRule="auto"/>
              <w:jc w:val="center"/>
              <w:rPr>
                <w:rFonts w:ascii="Times New Roman" w:hAnsi="Times New Roman" w:cs="Times New Roman"/>
                <w:szCs w:val="26"/>
              </w:rPr>
              <w:pPrChange w:id="953" w:author="thanh" w:date="2021-05-04T09:28:00Z">
                <w:pPr>
                  <w:spacing w:after="120" w:line="312" w:lineRule="auto"/>
                  <w:jc w:val="right"/>
                </w:pPr>
              </w:pPrChange>
            </w:pPr>
            <w:r w:rsidRPr="002907F6">
              <w:rPr>
                <w:rFonts w:ascii="Times New Roman" w:hAnsi="Times New Roman" w:cs="Times New Roman"/>
                <w:szCs w:val="26"/>
              </w:rPr>
              <w:t>Quy hoạch tuyến tính</w:t>
            </w:r>
          </w:p>
        </w:tc>
        <w:tc>
          <w:tcPr>
            <w:tcW w:w="3402" w:type="dxa"/>
          </w:tcPr>
          <w:p w14:paraId="1F4989DC"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633A8813"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4E8F81F2" w14:textId="77777777" w:rsidTr="00485C7F">
        <w:tc>
          <w:tcPr>
            <w:tcW w:w="2689" w:type="dxa"/>
          </w:tcPr>
          <w:p w14:paraId="5CB6D068" w14:textId="77777777" w:rsidR="00485C7F" w:rsidRPr="002907F6" w:rsidRDefault="00485C7F">
            <w:pPr>
              <w:spacing w:after="120" w:line="312" w:lineRule="auto"/>
              <w:jc w:val="center"/>
              <w:rPr>
                <w:rFonts w:ascii="Times New Roman" w:hAnsi="Times New Roman" w:cs="Times New Roman"/>
                <w:szCs w:val="26"/>
              </w:rPr>
              <w:pPrChange w:id="954" w:author="thanh" w:date="2021-05-04T09:28:00Z">
                <w:pPr>
                  <w:spacing w:after="120" w:line="312" w:lineRule="auto"/>
                  <w:jc w:val="right"/>
                </w:pPr>
              </w:pPrChange>
            </w:pPr>
            <w:r w:rsidRPr="002907F6">
              <w:rPr>
                <w:rFonts w:ascii="Times New Roman" w:hAnsi="Times New Roman" w:cs="Times New Roman"/>
                <w:szCs w:val="26"/>
              </w:rPr>
              <w:t>Cắt nhanh</w:t>
            </w:r>
          </w:p>
        </w:tc>
        <w:tc>
          <w:tcPr>
            <w:tcW w:w="3402" w:type="dxa"/>
          </w:tcPr>
          <w:p w14:paraId="6C661DA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248CF493"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7539E3F2" w14:textId="77777777" w:rsidTr="00485C7F">
        <w:tc>
          <w:tcPr>
            <w:tcW w:w="2689" w:type="dxa"/>
          </w:tcPr>
          <w:p w14:paraId="7278F2E2" w14:textId="77777777" w:rsidR="00485C7F" w:rsidRPr="002907F6" w:rsidRDefault="00485C7F">
            <w:pPr>
              <w:spacing w:after="120" w:line="312" w:lineRule="auto"/>
              <w:jc w:val="center"/>
              <w:rPr>
                <w:rFonts w:ascii="Times New Roman" w:hAnsi="Times New Roman" w:cs="Times New Roman"/>
                <w:szCs w:val="26"/>
              </w:rPr>
              <w:pPrChange w:id="955" w:author="thanh" w:date="2021-05-04T09:28:00Z">
                <w:pPr>
                  <w:spacing w:after="120" w:line="312" w:lineRule="auto"/>
                  <w:jc w:val="right"/>
                </w:pPr>
              </w:pPrChange>
            </w:pPr>
            <w:r w:rsidRPr="002907F6">
              <w:rPr>
                <w:rFonts w:ascii="Times New Roman" w:hAnsi="Times New Roman" w:cs="Times New Roman"/>
                <w:szCs w:val="26"/>
              </w:rPr>
              <w:t>Cắt tiết kiệm</w:t>
            </w:r>
          </w:p>
        </w:tc>
        <w:tc>
          <w:tcPr>
            <w:tcW w:w="3402" w:type="dxa"/>
          </w:tcPr>
          <w:p w14:paraId="250ABD5E"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280F7CF7"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8EAC169" w14:textId="77777777" w:rsidR="00695BAB" w:rsidRPr="002907F6" w:rsidRDefault="00695BAB" w:rsidP="00445EA8">
      <w:pPr>
        <w:spacing w:after="120" w:line="312" w:lineRule="auto"/>
        <w:jc w:val="both"/>
        <w:rPr>
          <w:rFonts w:ascii="Times New Roman" w:hAnsi="Times New Roman" w:cs="Times New Roman"/>
          <w:szCs w:val="26"/>
        </w:rPr>
      </w:pPr>
    </w:p>
    <w:p w14:paraId="710AB4C7" w14:textId="77777777" w:rsidR="00050511" w:rsidRPr="002907F6" w:rsidRDefault="00050511" w:rsidP="00445EA8">
      <w:pPr>
        <w:pStyle w:val="Heading3"/>
        <w:spacing w:line="312" w:lineRule="auto"/>
        <w:jc w:val="both"/>
        <w:rPr>
          <w:rFonts w:cs="Times New Roman"/>
          <w:szCs w:val="26"/>
        </w:rPr>
      </w:pPr>
      <w:bookmarkStart w:id="956" w:name="_Toc70761498"/>
      <w:r w:rsidRPr="002907F6">
        <w:rPr>
          <w:rFonts w:cs="Times New Roman"/>
          <w:szCs w:val="26"/>
        </w:rPr>
        <w:t xml:space="preserve">Trường hợp thử nghiệm thứ </w:t>
      </w:r>
      <w:r w:rsidR="00607862" w:rsidRPr="002907F6">
        <w:rPr>
          <w:rFonts w:cs="Times New Roman"/>
          <w:szCs w:val="26"/>
        </w:rPr>
        <w:t>hai</w:t>
      </w:r>
      <w:bookmarkEnd w:id="956"/>
    </w:p>
    <w:p w14:paraId="42C63C1D"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9FD0E42" w14:textId="77777777"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C18DF22" w14:textId="77777777"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3134D712" w14:textId="77777777"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w:t>
      </w:r>
      <w:r w:rsidR="009F39D9" w:rsidRPr="002907F6">
        <w:rPr>
          <w:rFonts w:ascii="Times New Roman" w:hAnsi="Times New Roman" w:cs="Times New Roman"/>
          <w:szCs w:val="26"/>
        </w:rPr>
        <w:t xml:space="preserve">, </w:t>
      </w:r>
      <w:r w:rsidRPr="002907F6">
        <w:rPr>
          <w:rFonts w:ascii="Times New Roman" w:hAnsi="Times New Roman" w:cs="Times New Roman"/>
          <w:szCs w:val="26"/>
        </w:rPr>
        <w:t xml:space="preserve">độ dày lưỡi cắt thép là </w:t>
      </w:r>
      <w:r w:rsidR="009F39D9" w:rsidRPr="002907F6">
        <w:rPr>
          <w:rFonts w:ascii="Times New Roman" w:hAnsi="Times New Roman" w:cs="Times New Roman"/>
          <w:szCs w:val="26"/>
        </w:rPr>
        <w:t>5</w:t>
      </w:r>
      <w:r w:rsidRPr="002907F6">
        <w:rPr>
          <w:rFonts w:ascii="Times New Roman" w:hAnsi="Times New Roman" w:cs="Times New Roman"/>
          <w:szCs w:val="26"/>
        </w:rPr>
        <w:t>mm.</w:t>
      </w:r>
    </w:p>
    <w:p w14:paraId="532B9E76" w14:textId="77777777"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372BDEFB" w14:textId="77777777" w:rsidTr="00BA128D">
        <w:tc>
          <w:tcPr>
            <w:tcW w:w="2689" w:type="dxa"/>
          </w:tcPr>
          <w:p w14:paraId="4B6AF54D" w14:textId="77777777"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61515C0B" w14:textId="77777777"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0945005E" w14:textId="77777777"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E430E7D" w14:textId="77777777" w:rsidTr="00BA128D">
        <w:tc>
          <w:tcPr>
            <w:tcW w:w="2689" w:type="dxa"/>
          </w:tcPr>
          <w:p w14:paraId="29160BF1" w14:textId="77777777" w:rsidR="009F39D9" w:rsidRPr="002907F6" w:rsidRDefault="00BA128D">
            <w:pPr>
              <w:spacing w:after="120" w:line="312" w:lineRule="auto"/>
              <w:jc w:val="center"/>
              <w:rPr>
                <w:rFonts w:ascii="Times New Roman" w:hAnsi="Times New Roman" w:cs="Times New Roman"/>
                <w:szCs w:val="26"/>
              </w:rPr>
              <w:pPrChange w:id="957" w:author="thanh" w:date="2021-05-04T09:29:00Z">
                <w:pPr>
                  <w:spacing w:after="120" w:line="312" w:lineRule="auto"/>
                  <w:jc w:val="right"/>
                </w:pPr>
              </w:pPrChange>
            </w:pPr>
            <w:r w:rsidRPr="002907F6">
              <w:rPr>
                <w:rFonts w:ascii="Times New Roman" w:hAnsi="Times New Roman" w:cs="Times New Roman"/>
                <w:szCs w:val="26"/>
              </w:rPr>
              <w:t>Quy hoạch tuyến tính</w:t>
            </w:r>
          </w:p>
        </w:tc>
        <w:tc>
          <w:tcPr>
            <w:tcW w:w="3402" w:type="dxa"/>
          </w:tcPr>
          <w:p w14:paraId="4DD4DE56" w14:textId="77777777"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7A627583" w14:textId="77777777"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ABF666F" w14:textId="77777777" w:rsidTr="00BA128D">
        <w:tc>
          <w:tcPr>
            <w:tcW w:w="2689" w:type="dxa"/>
          </w:tcPr>
          <w:p w14:paraId="5D8F9A77" w14:textId="77777777" w:rsidR="009F39D9" w:rsidRPr="002907F6" w:rsidRDefault="009F39D9">
            <w:pPr>
              <w:spacing w:after="120" w:line="312" w:lineRule="auto"/>
              <w:jc w:val="center"/>
              <w:rPr>
                <w:rFonts w:ascii="Times New Roman" w:hAnsi="Times New Roman" w:cs="Times New Roman"/>
                <w:szCs w:val="26"/>
              </w:rPr>
              <w:pPrChange w:id="958" w:author="thanh" w:date="2021-05-04T09:29:00Z">
                <w:pPr>
                  <w:spacing w:after="120" w:line="312" w:lineRule="auto"/>
                  <w:jc w:val="right"/>
                </w:pPr>
              </w:pPrChange>
            </w:pPr>
            <w:r w:rsidRPr="002907F6">
              <w:rPr>
                <w:rFonts w:ascii="Times New Roman" w:hAnsi="Times New Roman" w:cs="Times New Roman"/>
                <w:szCs w:val="26"/>
              </w:rPr>
              <w:t>Cắt nhanh</w:t>
            </w:r>
          </w:p>
        </w:tc>
        <w:tc>
          <w:tcPr>
            <w:tcW w:w="3402" w:type="dxa"/>
          </w:tcPr>
          <w:p w14:paraId="6925A4E3" w14:textId="77777777" w:rsidR="009F39D9"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64339A9D" w14:textId="77777777" w:rsidR="00BA128D"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0EDAAAE2" w14:textId="77777777" w:rsidTr="00BA128D">
        <w:tc>
          <w:tcPr>
            <w:tcW w:w="2689" w:type="dxa"/>
          </w:tcPr>
          <w:p w14:paraId="0BC96B4C" w14:textId="77777777" w:rsidR="00BA128D" w:rsidRPr="002907F6" w:rsidRDefault="00BA128D">
            <w:pPr>
              <w:spacing w:after="120" w:line="312" w:lineRule="auto"/>
              <w:jc w:val="center"/>
              <w:rPr>
                <w:rFonts w:ascii="Times New Roman" w:hAnsi="Times New Roman" w:cs="Times New Roman"/>
                <w:szCs w:val="26"/>
              </w:rPr>
              <w:pPrChange w:id="959" w:author="thanh" w:date="2021-05-04T09:29:00Z">
                <w:pPr>
                  <w:spacing w:after="120" w:line="312" w:lineRule="auto"/>
                  <w:jc w:val="right"/>
                </w:pPr>
              </w:pPrChange>
            </w:pPr>
            <w:r w:rsidRPr="002907F6">
              <w:rPr>
                <w:rFonts w:ascii="Times New Roman" w:hAnsi="Times New Roman" w:cs="Times New Roman"/>
                <w:szCs w:val="26"/>
              </w:rPr>
              <w:t>Cắt tiết kiệm</w:t>
            </w:r>
          </w:p>
        </w:tc>
        <w:tc>
          <w:tcPr>
            <w:tcW w:w="3402" w:type="dxa"/>
          </w:tcPr>
          <w:p w14:paraId="4925F436" w14:textId="77777777"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0169EE6" w14:textId="77777777"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75DA64F5" w14:textId="77777777" w:rsidR="009F39D9" w:rsidRPr="002907F6" w:rsidRDefault="009F39D9" w:rsidP="00445EA8">
      <w:pPr>
        <w:spacing w:after="120" w:line="312" w:lineRule="auto"/>
        <w:jc w:val="both"/>
        <w:rPr>
          <w:rFonts w:ascii="Times New Roman" w:hAnsi="Times New Roman" w:cs="Times New Roman"/>
          <w:szCs w:val="26"/>
        </w:rPr>
      </w:pPr>
    </w:p>
    <w:p w14:paraId="5660086F" w14:textId="77777777" w:rsidR="00485C7F" w:rsidRPr="002907F6" w:rsidRDefault="00485C7F" w:rsidP="00445EA8">
      <w:pPr>
        <w:pStyle w:val="Heading3"/>
        <w:spacing w:line="312" w:lineRule="auto"/>
        <w:jc w:val="both"/>
        <w:rPr>
          <w:rFonts w:cs="Times New Roman"/>
          <w:szCs w:val="26"/>
        </w:rPr>
      </w:pPr>
      <w:bookmarkStart w:id="960" w:name="_Toc70761499"/>
      <w:r w:rsidRPr="002907F6">
        <w:rPr>
          <w:rFonts w:cs="Times New Roman"/>
          <w:szCs w:val="26"/>
        </w:rPr>
        <w:t xml:space="preserve">Trường hợp thử nghiệm thứ </w:t>
      </w:r>
      <w:r w:rsidR="00607862" w:rsidRPr="002907F6">
        <w:rPr>
          <w:rFonts w:cs="Times New Roman"/>
          <w:szCs w:val="26"/>
        </w:rPr>
        <w:t>ba</w:t>
      </w:r>
      <w:bookmarkEnd w:id="960"/>
    </w:p>
    <w:p w14:paraId="3D3066D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04E6EC47" w14:textId="77777777"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300 thanh 1,250m, 200 thanh 1,2m, 400 thanh 1m.</w:t>
      </w:r>
    </w:p>
    <w:p w14:paraId="2A0317EA" w14:textId="77777777"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600 thanh nguyên liệu có chiều dài là 11,7m; 100 thanh 5,623m; 100 thanh 1,009m; 200 thanh 1,64m.</w:t>
      </w:r>
    </w:p>
    <w:p w14:paraId="53B947B8"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2B05AC29" w14:textId="77777777" w:rsidTr="00485C7F">
        <w:tc>
          <w:tcPr>
            <w:tcW w:w="2689" w:type="dxa"/>
          </w:tcPr>
          <w:p w14:paraId="0601444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lastRenderedPageBreak/>
              <w:t>Thuật toán</w:t>
            </w:r>
          </w:p>
        </w:tc>
        <w:tc>
          <w:tcPr>
            <w:tcW w:w="3402" w:type="dxa"/>
          </w:tcPr>
          <w:p w14:paraId="79A4F084"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7ABF5E8"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5FA31236" w14:textId="77777777" w:rsidTr="00485C7F">
        <w:tc>
          <w:tcPr>
            <w:tcW w:w="2689" w:type="dxa"/>
          </w:tcPr>
          <w:p w14:paraId="13AA636F" w14:textId="77777777" w:rsidR="00485C7F" w:rsidRPr="002907F6" w:rsidRDefault="00485C7F">
            <w:pPr>
              <w:spacing w:after="120" w:line="312" w:lineRule="auto"/>
              <w:jc w:val="center"/>
              <w:rPr>
                <w:rFonts w:ascii="Times New Roman" w:hAnsi="Times New Roman" w:cs="Times New Roman"/>
                <w:szCs w:val="26"/>
              </w:rPr>
              <w:pPrChange w:id="961" w:author="thanh" w:date="2021-05-04T09:29:00Z">
                <w:pPr>
                  <w:spacing w:after="120" w:line="312" w:lineRule="auto"/>
                  <w:jc w:val="right"/>
                </w:pPr>
              </w:pPrChange>
            </w:pPr>
            <w:r w:rsidRPr="002907F6">
              <w:rPr>
                <w:rFonts w:ascii="Times New Roman" w:hAnsi="Times New Roman" w:cs="Times New Roman"/>
                <w:szCs w:val="26"/>
              </w:rPr>
              <w:t>Quy hoạch tuyến tính</w:t>
            </w:r>
          </w:p>
        </w:tc>
        <w:tc>
          <w:tcPr>
            <w:tcW w:w="3402" w:type="dxa"/>
          </w:tcPr>
          <w:p w14:paraId="0AB55831"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6A05127C"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5CC12FE4" w14:textId="77777777" w:rsidTr="00485C7F">
        <w:tc>
          <w:tcPr>
            <w:tcW w:w="2689" w:type="dxa"/>
          </w:tcPr>
          <w:p w14:paraId="0DFE826E" w14:textId="77777777" w:rsidR="00485C7F" w:rsidRPr="002907F6" w:rsidRDefault="00485C7F">
            <w:pPr>
              <w:spacing w:after="120" w:line="312" w:lineRule="auto"/>
              <w:jc w:val="center"/>
              <w:rPr>
                <w:rFonts w:ascii="Times New Roman" w:hAnsi="Times New Roman" w:cs="Times New Roman"/>
                <w:szCs w:val="26"/>
              </w:rPr>
              <w:pPrChange w:id="962" w:author="thanh" w:date="2021-05-04T09:29:00Z">
                <w:pPr>
                  <w:spacing w:after="120" w:line="312" w:lineRule="auto"/>
                  <w:jc w:val="right"/>
                </w:pPr>
              </w:pPrChange>
            </w:pPr>
            <w:r w:rsidRPr="002907F6">
              <w:rPr>
                <w:rFonts w:ascii="Times New Roman" w:hAnsi="Times New Roman" w:cs="Times New Roman"/>
                <w:szCs w:val="26"/>
              </w:rPr>
              <w:t>Cắt nhanh</w:t>
            </w:r>
          </w:p>
        </w:tc>
        <w:tc>
          <w:tcPr>
            <w:tcW w:w="3402" w:type="dxa"/>
          </w:tcPr>
          <w:p w14:paraId="77DE5D25" w14:textId="77777777"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28A85492" w14:textId="77777777"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r w:rsidR="00485C7F" w:rsidRPr="002907F6" w14:paraId="515FC989" w14:textId="77777777" w:rsidTr="00485C7F">
        <w:tc>
          <w:tcPr>
            <w:tcW w:w="2689" w:type="dxa"/>
          </w:tcPr>
          <w:p w14:paraId="7A572946" w14:textId="77777777" w:rsidR="00485C7F" w:rsidRPr="002907F6" w:rsidRDefault="00485C7F">
            <w:pPr>
              <w:spacing w:after="120" w:line="312" w:lineRule="auto"/>
              <w:jc w:val="center"/>
              <w:rPr>
                <w:rFonts w:ascii="Times New Roman" w:hAnsi="Times New Roman" w:cs="Times New Roman"/>
                <w:szCs w:val="26"/>
              </w:rPr>
              <w:pPrChange w:id="963" w:author="thanh" w:date="2021-05-04T09:29:00Z">
                <w:pPr>
                  <w:spacing w:after="120" w:line="312" w:lineRule="auto"/>
                  <w:jc w:val="right"/>
                </w:pPr>
              </w:pPrChange>
            </w:pPr>
            <w:r w:rsidRPr="002907F6">
              <w:rPr>
                <w:rFonts w:ascii="Times New Roman" w:hAnsi="Times New Roman" w:cs="Times New Roman"/>
                <w:szCs w:val="26"/>
              </w:rPr>
              <w:t>Cắt tiết kiệm</w:t>
            </w:r>
          </w:p>
        </w:tc>
        <w:tc>
          <w:tcPr>
            <w:tcW w:w="3402" w:type="dxa"/>
          </w:tcPr>
          <w:p w14:paraId="7CD74E66" w14:textId="77777777"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6AE79584" w14:textId="77777777"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bl>
    <w:p w14:paraId="62C36BDA" w14:textId="77777777" w:rsidR="00485C7F" w:rsidRPr="002907F6" w:rsidRDefault="00485C7F" w:rsidP="00445EA8">
      <w:pPr>
        <w:spacing w:after="120" w:line="312" w:lineRule="auto"/>
        <w:jc w:val="both"/>
        <w:rPr>
          <w:rFonts w:ascii="Times New Roman" w:hAnsi="Times New Roman" w:cs="Times New Roman"/>
          <w:szCs w:val="26"/>
        </w:rPr>
      </w:pPr>
    </w:p>
    <w:p w14:paraId="7E0D774A" w14:textId="77777777" w:rsidR="00485C7F" w:rsidRPr="002907F6" w:rsidRDefault="00485C7F" w:rsidP="00445EA8">
      <w:pPr>
        <w:pStyle w:val="Heading3"/>
        <w:spacing w:line="312" w:lineRule="auto"/>
        <w:jc w:val="both"/>
        <w:rPr>
          <w:rFonts w:cs="Times New Roman"/>
          <w:szCs w:val="26"/>
        </w:rPr>
      </w:pPr>
      <w:bookmarkStart w:id="964" w:name="_Toc70761500"/>
      <w:r w:rsidRPr="002907F6">
        <w:rPr>
          <w:rFonts w:cs="Times New Roman"/>
          <w:szCs w:val="26"/>
        </w:rPr>
        <w:t xml:space="preserve">Trường hợp thử nghiệm thứ </w:t>
      </w:r>
      <w:r w:rsidR="00607862" w:rsidRPr="002907F6">
        <w:rPr>
          <w:rFonts w:cs="Times New Roman"/>
          <w:szCs w:val="26"/>
        </w:rPr>
        <w:t>bốn</w:t>
      </w:r>
      <w:bookmarkEnd w:id="964"/>
    </w:p>
    <w:p w14:paraId="65A63DB4"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359A0AEB"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1000 thanh 3m, 2000 thanh 2m, 3000 thanh 5m.</w:t>
      </w:r>
    </w:p>
    <w:p w14:paraId="71A19BC1"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4000 thanh 5m, 5000 thanh 7m, 2000 thanh 3m.</w:t>
      </w:r>
    </w:p>
    <w:p w14:paraId="5FE138C4"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20000 thanh nguyên liệu có chiều dài là 11,7m; 1500 thanh; 3000 thanh 7,995m.</w:t>
      </w:r>
    </w:p>
    <w:p w14:paraId="5E4BA891"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78EBC1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5BD60CF" w14:textId="77777777" w:rsidTr="00485C7F">
        <w:tc>
          <w:tcPr>
            <w:tcW w:w="2689" w:type="dxa"/>
          </w:tcPr>
          <w:p w14:paraId="59D16F2D"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52A3087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3894F8B"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9747C54" w14:textId="77777777" w:rsidTr="00485C7F">
        <w:tc>
          <w:tcPr>
            <w:tcW w:w="2689" w:type="dxa"/>
          </w:tcPr>
          <w:p w14:paraId="5D37D2D1" w14:textId="77777777" w:rsidR="00485C7F" w:rsidRPr="002907F6" w:rsidRDefault="00485C7F">
            <w:pPr>
              <w:spacing w:after="120" w:line="312" w:lineRule="auto"/>
              <w:jc w:val="center"/>
              <w:rPr>
                <w:rFonts w:ascii="Times New Roman" w:hAnsi="Times New Roman" w:cs="Times New Roman"/>
                <w:szCs w:val="26"/>
              </w:rPr>
              <w:pPrChange w:id="965" w:author="thanh" w:date="2021-05-04T09:29:00Z">
                <w:pPr>
                  <w:spacing w:after="120" w:line="312" w:lineRule="auto"/>
                  <w:jc w:val="right"/>
                </w:pPr>
              </w:pPrChange>
            </w:pPr>
            <w:r w:rsidRPr="002907F6">
              <w:rPr>
                <w:rFonts w:ascii="Times New Roman" w:hAnsi="Times New Roman" w:cs="Times New Roman"/>
                <w:szCs w:val="26"/>
              </w:rPr>
              <w:t>Quy hoạch tuyến tính</w:t>
            </w:r>
          </w:p>
        </w:tc>
        <w:tc>
          <w:tcPr>
            <w:tcW w:w="3402" w:type="dxa"/>
          </w:tcPr>
          <w:p w14:paraId="419F922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21B720DD"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3AA142ED" w14:textId="77777777" w:rsidTr="00485C7F">
        <w:tc>
          <w:tcPr>
            <w:tcW w:w="2689" w:type="dxa"/>
          </w:tcPr>
          <w:p w14:paraId="54D26547" w14:textId="77777777" w:rsidR="00485C7F" w:rsidRPr="002907F6" w:rsidRDefault="00485C7F">
            <w:pPr>
              <w:spacing w:after="120" w:line="312" w:lineRule="auto"/>
              <w:jc w:val="center"/>
              <w:rPr>
                <w:rFonts w:ascii="Times New Roman" w:hAnsi="Times New Roman" w:cs="Times New Roman"/>
                <w:szCs w:val="26"/>
              </w:rPr>
              <w:pPrChange w:id="966" w:author="thanh" w:date="2021-05-04T09:29:00Z">
                <w:pPr>
                  <w:spacing w:after="120" w:line="312" w:lineRule="auto"/>
                  <w:jc w:val="right"/>
                </w:pPr>
              </w:pPrChange>
            </w:pPr>
            <w:r w:rsidRPr="002907F6">
              <w:rPr>
                <w:rFonts w:ascii="Times New Roman" w:hAnsi="Times New Roman" w:cs="Times New Roman"/>
                <w:szCs w:val="26"/>
              </w:rPr>
              <w:t>Cắt nhanh</w:t>
            </w:r>
          </w:p>
        </w:tc>
        <w:tc>
          <w:tcPr>
            <w:tcW w:w="3402" w:type="dxa"/>
          </w:tcPr>
          <w:p w14:paraId="26842891"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8000</w:t>
            </w:r>
          </w:p>
        </w:tc>
        <w:tc>
          <w:tcPr>
            <w:tcW w:w="3260" w:type="dxa"/>
          </w:tcPr>
          <w:p w14:paraId="3714F90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53869A1" w14:textId="77777777" w:rsidTr="00485C7F">
        <w:tc>
          <w:tcPr>
            <w:tcW w:w="2689" w:type="dxa"/>
          </w:tcPr>
          <w:p w14:paraId="57915457" w14:textId="77777777" w:rsidR="00485C7F" w:rsidRPr="002907F6" w:rsidRDefault="00485C7F">
            <w:pPr>
              <w:spacing w:after="120" w:line="312" w:lineRule="auto"/>
              <w:jc w:val="center"/>
              <w:rPr>
                <w:rFonts w:ascii="Times New Roman" w:hAnsi="Times New Roman" w:cs="Times New Roman"/>
                <w:szCs w:val="26"/>
              </w:rPr>
              <w:pPrChange w:id="967" w:author="thanh" w:date="2021-05-04T09:29:00Z">
                <w:pPr>
                  <w:spacing w:after="120" w:line="312" w:lineRule="auto"/>
                  <w:jc w:val="right"/>
                </w:pPr>
              </w:pPrChange>
            </w:pPr>
            <w:r w:rsidRPr="002907F6">
              <w:rPr>
                <w:rFonts w:ascii="Times New Roman" w:hAnsi="Times New Roman" w:cs="Times New Roman"/>
                <w:szCs w:val="26"/>
              </w:rPr>
              <w:t>Cắt tiết kiệm</w:t>
            </w:r>
          </w:p>
        </w:tc>
        <w:tc>
          <w:tcPr>
            <w:tcW w:w="3402" w:type="dxa"/>
          </w:tcPr>
          <w:p w14:paraId="7D5D6A1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9200</w:t>
            </w:r>
          </w:p>
        </w:tc>
        <w:tc>
          <w:tcPr>
            <w:tcW w:w="3260" w:type="dxa"/>
          </w:tcPr>
          <w:p w14:paraId="03BAED9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503927CB" w14:textId="77777777" w:rsidR="00485C7F" w:rsidRPr="002907F6" w:rsidRDefault="00485C7F" w:rsidP="00445EA8">
      <w:pPr>
        <w:spacing w:after="120" w:line="312" w:lineRule="auto"/>
        <w:jc w:val="both"/>
        <w:rPr>
          <w:rFonts w:ascii="Times New Roman" w:hAnsi="Times New Roman" w:cs="Times New Roman"/>
          <w:szCs w:val="26"/>
        </w:rPr>
      </w:pPr>
    </w:p>
    <w:p w14:paraId="3BB87C93" w14:textId="77777777" w:rsidR="00E67E4B" w:rsidRPr="002907F6" w:rsidRDefault="00E67E4B" w:rsidP="00445EA8">
      <w:pPr>
        <w:pStyle w:val="Heading3"/>
        <w:spacing w:line="312" w:lineRule="auto"/>
        <w:jc w:val="both"/>
        <w:rPr>
          <w:rFonts w:cs="Times New Roman"/>
          <w:szCs w:val="26"/>
        </w:rPr>
      </w:pPr>
      <w:bookmarkStart w:id="968" w:name="_Toc70761501"/>
      <w:r w:rsidRPr="002907F6">
        <w:rPr>
          <w:rFonts w:cs="Times New Roman"/>
          <w:szCs w:val="26"/>
        </w:rPr>
        <w:t>Nhận xét</w:t>
      </w:r>
      <w:bookmarkEnd w:id="968"/>
    </w:p>
    <w:p w14:paraId="2F8FE779" w14:textId="77777777"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3EAFDF27" w14:textId="77777777"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ins w:id="969" w:author="thanh" w:date="2021-05-04T09:30:00Z">
        <w:r w:rsidR="004A36A7">
          <w:rPr>
            <w:rFonts w:ascii="Times New Roman" w:hAnsi="Times New Roman" w:cs="Times New Roman"/>
            <w:szCs w:val="26"/>
          </w:rPr>
          <w:t>C</w:t>
        </w:r>
      </w:ins>
      <w:del w:id="970" w:author="thanh" w:date="2021-05-04T09:30:00Z">
        <w:r w:rsidRPr="002907F6" w:rsidDel="004A36A7">
          <w:rPr>
            <w:rFonts w:ascii="Times New Roman" w:hAnsi="Times New Roman" w:cs="Times New Roman"/>
            <w:szCs w:val="26"/>
          </w:rPr>
          <w:delText>c</w:delText>
        </w:r>
      </w:del>
      <w:r w:rsidRPr="002907F6">
        <w:rPr>
          <w:rFonts w:ascii="Times New Roman" w:hAnsi="Times New Roman" w:cs="Times New Roman"/>
          <w:szCs w:val="26"/>
        </w:rPr>
        <w:t xml:space="preserve">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w:t>
      </w:r>
      <w:ins w:id="971" w:author="thanh" w:date="2021-05-04T09:30:00Z">
        <w:r w:rsidR="004A36A7">
          <w:rPr>
            <w:rFonts w:ascii="Times New Roman" w:hAnsi="Times New Roman" w:cs="Times New Roman"/>
            <w:szCs w:val="26"/>
          </w:rPr>
          <w:t>, t</w:t>
        </w:r>
      </w:ins>
      <w:del w:id="972" w:author="thanh" w:date="2021-05-04T09:30:00Z">
        <w:r w:rsidRPr="002907F6" w:rsidDel="004A36A7">
          <w:rPr>
            <w:rFonts w:ascii="Times New Roman" w:hAnsi="Times New Roman" w:cs="Times New Roman"/>
            <w:szCs w:val="26"/>
          </w:rPr>
          <w:delText xml:space="preserve"> </w:delText>
        </w:r>
        <w:r w:rsidR="000805BD" w:rsidRPr="002907F6" w:rsidDel="004A36A7">
          <w:rPr>
            <w:rFonts w:ascii="Times New Roman" w:hAnsi="Times New Roman" w:cs="Times New Roman"/>
            <w:szCs w:val="26"/>
          </w:rPr>
          <w:delText>T</w:delText>
        </w:r>
      </w:del>
      <w:r w:rsidR="000805BD" w:rsidRPr="002907F6">
        <w:rPr>
          <w:rFonts w:ascii="Times New Roman" w:hAnsi="Times New Roman" w:cs="Times New Roman"/>
          <w:szCs w:val="26"/>
        </w:rPr>
        <w:t>huật toán di truy</w:t>
      </w:r>
      <w:r w:rsidRPr="002907F6">
        <w:rPr>
          <w:rFonts w:ascii="Times New Roman" w:hAnsi="Times New Roman" w:cs="Times New Roman"/>
          <w:szCs w:val="26"/>
        </w:rPr>
        <w:t>ền</w:t>
      </w:r>
      <w:ins w:id="973" w:author="thanh" w:date="2021-05-04T09:30:00Z">
        <w:r w:rsidR="004A36A7">
          <w:rPr>
            <w:rFonts w:ascii="Times New Roman" w:hAnsi="Times New Roman" w:cs="Times New Roman"/>
            <w:szCs w:val="26"/>
          </w:rPr>
          <w:t xml:space="preserve"> </w:t>
        </w:r>
      </w:ins>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7C10BEF8" w14:textId="77777777"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ins w:id="974" w:author="thanh" w:date="2021-05-04T09:30:00Z">
        <w:r w:rsidR="004A36A7">
          <w:rPr>
            <w:rFonts w:ascii="Times New Roman" w:hAnsi="Times New Roman" w:cs="Times New Roman"/>
            <w:szCs w:val="26"/>
          </w:rPr>
          <w:t>T</w:t>
        </w:r>
      </w:ins>
      <w:del w:id="975" w:author="thanh" w:date="2021-05-04T09:30:00Z">
        <w:r w:rsidR="009F39D9" w:rsidRPr="002907F6" w:rsidDel="004A36A7">
          <w:rPr>
            <w:rFonts w:ascii="Times New Roman" w:hAnsi="Times New Roman" w:cs="Times New Roman"/>
            <w:szCs w:val="26"/>
          </w:rPr>
          <w:delText>t</w:delText>
        </w:r>
      </w:del>
      <w:r w:rsidR="009F39D9" w:rsidRPr="002907F6">
        <w:rPr>
          <w:rFonts w:ascii="Times New Roman" w:hAnsi="Times New Roman" w:cs="Times New Roman"/>
          <w:szCs w:val="26"/>
        </w:rPr>
        <w: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 xml:space="preserve">quy </w:t>
      </w:r>
      <w:r w:rsidRPr="002907F6">
        <w:rPr>
          <w:rFonts w:ascii="Times New Roman" w:hAnsi="Times New Roman" w:cs="Times New Roman"/>
          <w:szCs w:val="26"/>
        </w:rPr>
        <w:lastRenderedPageBreak/>
        <w:t>hoạch tuyến tính</w:t>
      </w:r>
      <w:r w:rsidR="000805BD" w:rsidRPr="002907F6">
        <w:rPr>
          <w:rFonts w:ascii="Times New Roman" w:hAnsi="Times New Roman" w:cs="Times New Roman"/>
          <w:szCs w:val="26"/>
        </w:rPr>
        <w:t>.</w:t>
      </w:r>
      <w:ins w:id="976" w:author="thanh" w:date="2021-05-04T09:30:00Z">
        <w:r w:rsidR="00AB12F7">
          <w:rPr>
            <w:rFonts w:ascii="Times New Roman" w:hAnsi="Times New Roman" w:cs="Times New Roman"/>
            <w:szCs w:val="26"/>
          </w:rPr>
          <w:t xml:space="preserve"> G</w:t>
        </w:r>
      </w:ins>
      <w:del w:id="977" w:author="thanh" w:date="2021-05-04T09:30:00Z">
        <w:r w:rsidR="000805BD" w:rsidRPr="002907F6" w:rsidDel="00AB12F7">
          <w:rPr>
            <w:rFonts w:ascii="Times New Roman" w:hAnsi="Times New Roman" w:cs="Times New Roman"/>
            <w:szCs w:val="26"/>
          </w:rPr>
          <w:delText>g</w:delText>
        </w:r>
      </w:del>
      <w:r w:rsidR="000805BD" w:rsidRPr="002907F6">
        <w:rPr>
          <w:rFonts w:ascii="Times New Roman" w:hAnsi="Times New Roman" w:cs="Times New Roman"/>
          <w:szCs w:val="26"/>
        </w:rPr>
        <w:t>iải thuật di truyền đã chiếm ưu thế hơn so với giải thuật tham lam đối với tiêu chí tiết kiệm</w:t>
      </w:r>
      <w:ins w:id="978" w:author="thanh" w:date="2021-05-04T09:31:00Z">
        <w:r w:rsidR="00AB12F7">
          <w:rPr>
            <w:rFonts w:ascii="Times New Roman" w:hAnsi="Times New Roman" w:cs="Times New Roman"/>
            <w:szCs w:val="26"/>
          </w:rPr>
          <w:t xml:space="preserve"> hay t</w:t>
        </w:r>
        <w:r w:rsidR="00AB12F7" w:rsidRPr="00AB12F7">
          <w:rPr>
            <w:rFonts w:ascii="Times New Roman" w:hAnsi="Times New Roman" w:cs="Times New Roman"/>
            <w:szCs w:val="26"/>
          </w:rPr>
          <w:t>ỉ</w:t>
        </w:r>
        <w:r w:rsidR="00AB12F7">
          <w:rPr>
            <w:rFonts w:ascii="Times New Roman" w:hAnsi="Times New Roman" w:cs="Times New Roman"/>
            <w:szCs w:val="26"/>
          </w:rPr>
          <w:t xml:space="preserve"> l</w:t>
        </w:r>
        <w:r w:rsidR="00AB12F7" w:rsidRPr="00AB12F7">
          <w:rPr>
            <w:rFonts w:ascii="Times New Roman" w:hAnsi="Times New Roman" w:cs="Times New Roman"/>
            <w:szCs w:val="26"/>
          </w:rPr>
          <w:t>ệ</w:t>
        </w:r>
        <w:r w:rsidR="00AB12F7">
          <w:rPr>
            <w:rFonts w:ascii="Times New Roman" w:hAnsi="Times New Roman" w:cs="Times New Roman"/>
            <w:szCs w:val="26"/>
          </w:rPr>
          <w:t xml:space="preserve"> d</w:t>
        </w:r>
        <w:r w:rsidR="00AB12F7" w:rsidRPr="00AB12F7">
          <w:rPr>
            <w:rFonts w:ascii="Times New Roman" w:hAnsi="Times New Roman" w:cs="Times New Roman"/>
            <w:szCs w:val="26"/>
          </w:rPr>
          <w:t>ư</w:t>
        </w:r>
        <w:r w:rsidR="00AB12F7">
          <w:rPr>
            <w:rFonts w:ascii="Times New Roman" w:hAnsi="Times New Roman" w:cs="Times New Roman"/>
            <w:szCs w:val="26"/>
          </w:rPr>
          <w:t xml:space="preserve"> th</w:t>
        </w:r>
        <w:r w:rsidR="00AB12F7" w:rsidRPr="00AB12F7">
          <w:rPr>
            <w:rFonts w:ascii="Times New Roman" w:hAnsi="Times New Roman" w:cs="Times New Roman"/>
            <w:szCs w:val="26"/>
          </w:rPr>
          <w:t>ừa</w:t>
        </w:r>
        <w:r w:rsidR="00AB12F7">
          <w:rPr>
            <w:rFonts w:ascii="Times New Roman" w:hAnsi="Times New Roman" w:cs="Times New Roman"/>
            <w:szCs w:val="26"/>
          </w:rPr>
          <w:t xml:space="preserve"> nh</w:t>
        </w:r>
        <w:r w:rsidR="00AB12F7" w:rsidRPr="00AB12F7">
          <w:rPr>
            <w:rFonts w:ascii="Times New Roman" w:hAnsi="Times New Roman" w:cs="Times New Roman"/>
            <w:szCs w:val="26"/>
          </w:rPr>
          <w:t>ỏ</w:t>
        </w:r>
        <w:r w:rsidR="00AB12F7">
          <w:rPr>
            <w:rFonts w:ascii="Times New Roman" w:hAnsi="Times New Roman" w:cs="Times New Roman"/>
            <w:szCs w:val="26"/>
          </w:rPr>
          <w:t xml:space="preserve"> h</w:t>
        </w:r>
        <w:r w:rsidR="00AB12F7" w:rsidRPr="00AB12F7">
          <w:rPr>
            <w:rFonts w:ascii="Times New Roman" w:hAnsi="Times New Roman" w:cs="Times New Roman"/>
            <w:szCs w:val="26"/>
          </w:rPr>
          <w:t>ơ</w:t>
        </w:r>
        <w:r w:rsidR="00AB12F7">
          <w:rPr>
            <w:rFonts w:ascii="Times New Roman" w:hAnsi="Times New Roman" w:cs="Times New Roman"/>
            <w:szCs w:val="26"/>
          </w:rPr>
          <w:t>n</w:t>
        </w:r>
      </w:ins>
      <w:r w:rsidR="000805BD" w:rsidRPr="002907F6">
        <w:rPr>
          <w:rFonts w:ascii="Times New Roman" w:hAnsi="Times New Roman" w:cs="Times New Roman"/>
          <w:szCs w:val="26"/>
        </w:rPr>
        <w:t>.</w:t>
      </w:r>
    </w:p>
    <w:p w14:paraId="297B2E33" w14:textId="77777777"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del w:id="979" w:author="thanh" w:date="2021-05-04T09:31:00Z">
        <w:r w:rsidRPr="002907F6" w:rsidDel="00AB12F7">
          <w:rPr>
            <w:rFonts w:ascii="Times New Roman" w:hAnsi="Times New Roman" w:cs="Times New Roman"/>
            <w:szCs w:val="26"/>
          </w:rPr>
          <w:delText>,</w:delText>
        </w:r>
      </w:del>
      <w:ins w:id="980" w:author="thanh" w:date="2021-05-04T09:31:00Z">
        <w:r w:rsidR="00AB12F7">
          <w:rPr>
            <w:rFonts w:ascii="Times New Roman" w:hAnsi="Times New Roman" w:cs="Times New Roman"/>
            <w:szCs w:val="26"/>
          </w:rPr>
          <w:t xml:space="preserve"> r</w:t>
        </w:r>
        <w:r w:rsidR="00AB12F7" w:rsidRPr="00AB12F7">
          <w:rPr>
            <w:rFonts w:ascii="Times New Roman" w:hAnsi="Times New Roman" w:cs="Times New Roman"/>
            <w:szCs w:val="26"/>
          </w:rPr>
          <w:t>ằng</w:t>
        </w:r>
      </w:ins>
      <w:r w:rsidRPr="002907F6">
        <w:rPr>
          <w:rFonts w:ascii="Times New Roman" w:hAnsi="Times New Roman" w:cs="Times New Roman"/>
          <w:szCs w:val="26"/>
        </w:rPr>
        <w:t xml:space="preserve"> nếu cần tận dụng các thanh dư thừa thì nên áp dụng giải thuật cắt tiết kiệm; ngược lại chỉ sử dụng các thanh nguyên liệu mới thì áp dụng giải thuật cắt nhanh.</w:t>
      </w:r>
    </w:p>
    <w:p w14:paraId="75A828F9" w14:textId="77777777" w:rsidR="00AB12F7" w:rsidRDefault="00AB12F7">
      <w:pPr>
        <w:rPr>
          <w:ins w:id="981" w:author="thanh" w:date="2021-05-04T09:32:00Z"/>
          <w:rFonts w:ascii="Times New Roman" w:eastAsiaTheme="majorEastAsia" w:hAnsi="Times New Roman" w:cs="Times New Roman"/>
          <w:b/>
          <w:color w:val="000000" w:themeColor="text1"/>
          <w:szCs w:val="26"/>
        </w:rPr>
      </w:pPr>
      <w:bookmarkStart w:id="982" w:name="_Toc70761502"/>
      <w:ins w:id="983" w:author="thanh" w:date="2021-05-04T09:32:00Z">
        <w:r>
          <w:rPr>
            <w:rFonts w:cs="Times New Roman"/>
            <w:szCs w:val="26"/>
          </w:rPr>
          <w:br w:type="page"/>
        </w:r>
      </w:ins>
    </w:p>
    <w:p w14:paraId="4F38DF7A" w14:textId="77777777" w:rsidR="000412AB" w:rsidRPr="00571101" w:rsidRDefault="000412AB">
      <w:pPr>
        <w:pStyle w:val="Heading1"/>
        <w:numPr>
          <w:ilvl w:val="0"/>
          <w:numId w:val="43"/>
        </w:numPr>
        <w:spacing w:line="312" w:lineRule="auto"/>
        <w:jc w:val="center"/>
        <w:rPr>
          <w:rFonts w:cs="Times New Roman"/>
          <w:sz w:val="26"/>
          <w:szCs w:val="26"/>
        </w:rPr>
        <w:pPrChange w:id="984" w:author="thanh" w:date="2021-05-04T09:32:00Z">
          <w:pPr>
            <w:pStyle w:val="Heading1"/>
            <w:numPr>
              <w:numId w:val="43"/>
            </w:numPr>
            <w:spacing w:line="312" w:lineRule="auto"/>
          </w:pPr>
        </w:pPrChange>
      </w:pPr>
      <w:r w:rsidRPr="00571101">
        <w:rPr>
          <w:rFonts w:cs="Times New Roman"/>
          <w:sz w:val="26"/>
          <w:szCs w:val="26"/>
        </w:rPr>
        <w:lastRenderedPageBreak/>
        <w:t>KẾT LUẬN</w:t>
      </w:r>
      <w:bookmarkEnd w:id="982"/>
    </w:p>
    <w:p w14:paraId="53E23172" w14:textId="7777777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w:t>
      </w:r>
      <w:del w:id="985" w:author="thanh" w:date="2021-05-04T09:32:00Z">
        <w:r w:rsidRPr="002907F6" w:rsidDel="00AB12F7">
          <w:rPr>
            <w:rFonts w:ascii="Times New Roman" w:hAnsi="Times New Roman" w:cs="Times New Roman"/>
            <w:szCs w:val="26"/>
          </w:rPr>
          <w:delText xml:space="preserve">này dành cho việc </w:delText>
        </w:r>
      </w:del>
      <w:r w:rsidRPr="002907F6">
        <w:rPr>
          <w:rFonts w:ascii="Times New Roman" w:hAnsi="Times New Roman" w:cs="Times New Roman"/>
          <w:szCs w:val="26"/>
        </w:rPr>
        <w:t xml:space="preserve">nghiên cứu </w:t>
      </w:r>
      <w:del w:id="986" w:author="thanh" w:date="2021-05-04T09:32:00Z">
        <w:r w:rsidRPr="002907F6" w:rsidDel="00AB12F7">
          <w:rPr>
            <w:rFonts w:ascii="Times New Roman" w:hAnsi="Times New Roman" w:cs="Times New Roman"/>
            <w:szCs w:val="26"/>
          </w:rPr>
          <w:delText>xây dựng</w:delText>
        </w:r>
      </w:del>
      <w:ins w:id="987" w:author="thanh" w:date="2021-05-04T09:32:00Z">
        <w:r w:rsidR="00AB12F7" w:rsidRPr="00AB12F7">
          <w:rPr>
            <w:rFonts w:ascii="Times New Roman" w:hAnsi="Times New Roman" w:cs="Times New Roman"/>
            <w:szCs w:val="26"/>
          </w:rPr>
          <w:t>đề</w:t>
        </w:r>
        <w:r w:rsidR="00AB12F7">
          <w:rPr>
            <w:rFonts w:ascii="Times New Roman" w:hAnsi="Times New Roman" w:cs="Times New Roman"/>
            <w:szCs w:val="26"/>
          </w:rPr>
          <w:t xml:space="preserve"> xu</w:t>
        </w:r>
        <w:r w:rsidR="00AB12F7" w:rsidRPr="00AB12F7">
          <w:rPr>
            <w:rFonts w:ascii="Times New Roman" w:hAnsi="Times New Roman" w:cs="Times New Roman"/>
            <w:szCs w:val="26"/>
          </w:rPr>
          <w:t>ất</w:t>
        </w:r>
      </w:ins>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 </w:t>
      </w:r>
      <w:del w:id="988" w:author="thanh" w:date="2021-05-04T09:33:00Z">
        <w:r w:rsidR="00EC1BE5" w:rsidRPr="002907F6" w:rsidDel="00AB12F7">
          <w:rPr>
            <w:rFonts w:ascii="Times New Roman" w:hAnsi="Times New Roman" w:cs="Times New Roman"/>
            <w:szCs w:val="26"/>
          </w:rPr>
          <w:delText xml:space="preserve">quay lui và </w:delText>
        </w:r>
      </w:del>
      <w:r w:rsidR="00EC1BE5" w:rsidRPr="002907F6">
        <w:rPr>
          <w:rFonts w:ascii="Times New Roman" w:hAnsi="Times New Roman" w:cs="Times New Roman"/>
          <w:szCs w:val="26"/>
        </w:rPr>
        <w:t xml:space="preserve">tham lam để tạo nên một </w:t>
      </w:r>
      <w:del w:id="989" w:author="thanh" w:date="2021-05-04T09:33:00Z">
        <w:r w:rsidR="00EC1BE5" w:rsidRPr="002907F6" w:rsidDel="00AB12F7">
          <w:rPr>
            <w:rFonts w:ascii="Times New Roman" w:hAnsi="Times New Roman" w:cs="Times New Roman"/>
            <w:szCs w:val="26"/>
          </w:rPr>
          <w:delText>thuật toán</w:delText>
        </w:r>
      </w:del>
      <w:ins w:id="990" w:author="thanh" w:date="2021-05-04T09:33:00Z">
        <w:r w:rsidR="00AB12F7">
          <w:rPr>
            <w:rFonts w:ascii="Times New Roman" w:hAnsi="Times New Roman" w:cs="Times New Roman"/>
            <w:szCs w:val="26"/>
          </w:rPr>
          <w:t>gi</w:t>
        </w:r>
        <w:r w:rsidR="00AB12F7" w:rsidRPr="00AB12F7">
          <w:rPr>
            <w:rFonts w:ascii="Times New Roman" w:hAnsi="Times New Roman" w:cs="Times New Roman"/>
            <w:szCs w:val="26"/>
          </w:rPr>
          <w:t>ải</w:t>
        </w:r>
        <w:r w:rsidR="00AB12F7">
          <w:rPr>
            <w:rFonts w:ascii="Times New Roman" w:hAnsi="Times New Roman" w:cs="Times New Roman"/>
            <w:szCs w:val="26"/>
          </w:rPr>
          <w:t xml:space="preserve"> ph</w:t>
        </w:r>
        <w:r w:rsidR="00AB12F7" w:rsidRPr="00AB12F7">
          <w:rPr>
            <w:rFonts w:ascii="Times New Roman" w:hAnsi="Times New Roman" w:cs="Times New Roman"/>
            <w:szCs w:val="26"/>
          </w:rPr>
          <w:t>áp</w:t>
        </w:r>
      </w:ins>
      <w:r w:rsidR="00EC1BE5" w:rsidRPr="002907F6">
        <w:rPr>
          <w:rFonts w:ascii="Times New Roman" w:hAnsi="Times New Roman" w:cs="Times New Roman"/>
          <w:szCs w:val="26"/>
        </w:rPr>
        <w:t xml:space="preserve"> tốt để giải bài toán.Với mục tiêu đó, khóa luận đã đạt được kết quả sau: </w:t>
      </w:r>
    </w:p>
    <w:p w14:paraId="278FD25C" w14:textId="77777777"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ins w:id="991" w:author="thanh" w:date="2021-05-04T09:34:00Z">
        <w:r w:rsidR="00AB12F7">
          <w:rPr>
            <w:rFonts w:ascii="Times New Roman" w:hAnsi="Times New Roman" w:cs="Times New Roman"/>
            <w:szCs w:val="26"/>
          </w:rPr>
          <w:t>K</w:t>
        </w:r>
      </w:ins>
      <w:del w:id="992" w:author="thanh" w:date="2021-05-04T09:34:00Z">
        <w:r w:rsidRPr="002907F6" w:rsidDel="00AB12F7">
          <w:rPr>
            <w:rFonts w:ascii="Times New Roman" w:hAnsi="Times New Roman" w:cs="Times New Roman"/>
            <w:szCs w:val="26"/>
          </w:rPr>
          <w:delText>k</w:delText>
        </w:r>
      </w:del>
      <w:r w:rsidRPr="002907F6">
        <w:rPr>
          <w:rFonts w:ascii="Times New Roman" w:hAnsi="Times New Roman" w:cs="Times New Roman"/>
          <w:szCs w:val="26"/>
        </w:rPr>
        <w:t xml:space="preserve">hóa luận </w:t>
      </w:r>
      <w:ins w:id="993" w:author="thanh" w:date="2021-05-04T09:34:00Z">
        <w:r w:rsidR="00AB12F7" w:rsidRPr="00AB12F7">
          <w:rPr>
            <w:rFonts w:ascii="Times New Roman" w:hAnsi="Times New Roman" w:cs="Times New Roman"/>
            <w:szCs w:val="26"/>
          </w:rPr>
          <w:t>đã</w:t>
        </w:r>
        <w:r w:rsidR="00AB12F7">
          <w:rPr>
            <w:rFonts w:ascii="Times New Roman" w:hAnsi="Times New Roman" w:cs="Times New Roman"/>
            <w:szCs w:val="26"/>
          </w:rPr>
          <w:t xml:space="preserve"> </w:t>
        </w:r>
      </w:ins>
      <w:r w:rsidRPr="002907F6">
        <w:rPr>
          <w:rFonts w:ascii="Times New Roman" w:hAnsi="Times New Roman" w:cs="Times New Roman"/>
          <w:szCs w:val="26"/>
        </w:rPr>
        <w:t>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5385D522" w14:textId="77777777"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ins w:id="994" w:author="thanh" w:date="2021-05-04T09:34:00Z">
        <w:r w:rsidR="00AB12F7">
          <w:rPr>
            <w:rFonts w:ascii="Times New Roman" w:hAnsi="Times New Roman" w:cs="Times New Roman"/>
            <w:szCs w:val="26"/>
          </w:rPr>
          <w:t>t</w:t>
        </w:r>
      </w:ins>
      <w:ins w:id="995" w:author="thanh" w:date="2021-05-04T09:35:00Z">
        <w:r w:rsidR="00AB12F7" w:rsidRPr="00AB12F7">
          <w:rPr>
            <w:rFonts w:ascii="Times New Roman" w:hAnsi="Times New Roman" w:cs="Times New Roman"/>
            <w:szCs w:val="26"/>
          </w:rPr>
          <w:t>ận</w:t>
        </w:r>
        <w:r w:rsidR="00AB12F7">
          <w:rPr>
            <w:rFonts w:ascii="Times New Roman" w:hAnsi="Times New Roman" w:cs="Times New Roman"/>
            <w:szCs w:val="26"/>
          </w:rPr>
          <w:t xml:space="preserve"> d</w:t>
        </w:r>
        <w:r w:rsidR="00AB12F7" w:rsidRPr="00AB12F7">
          <w:rPr>
            <w:rFonts w:ascii="Times New Roman" w:hAnsi="Times New Roman" w:cs="Times New Roman"/>
            <w:szCs w:val="26"/>
          </w:rPr>
          <w:t>ụng</w:t>
        </w:r>
        <w:r w:rsidR="00AB12F7">
          <w:rPr>
            <w:rFonts w:ascii="Times New Roman" w:hAnsi="Times New Roman" w:cs="Times New Roman"/>
            <w:szCs w:val="26"/>
          </w:rPr>
          <w:t xml:space="preserve"> </w:t>
        </w:r>
        <w:r w:rsidR="00AB12F7" w:rsidRPr="00AB12F7">
          <w:rPr>
            <w:rFonts w:ascii="Times New Roman" w:hAnsi="Times New Roman" w:cs="Times New Roman"/>
            <w:szCs w:val="26"/>
          </w:rPr>
          <w:t>đượ</w:t>
        </w:r>
        <w:r w:rsidR="00AB12F7">
          <w:rPr>
            <w:rFonts w:ascii="Times New Roman" w:hAnsi="Times New Roman" w:cs="Times New Roman"/>
            <w:szCs w:val="26"/>
          </w:rPr>
          <w:t xml:space="preserve">c </w:t>
        </w:r>
      </w:ins>
      <w:r w:rsidRPr="002907F6">
        <w:rPr>
          <w:rFonts w:ascii="Times New Roman" w:hAnsi="Times New Roman" w:cs="Times New Roman"/>
          <w:szCs w:val="26"/>
        </w:rPr>
        <w:t>vật liệu</w:t>
      </w:r>
      <w:ins w:id="996" w:author="thanh" w:date="2021-05-04T09:35:00Z">
        <w:r w:rsidR="00AB12F7">
          <w:rPr>
            <w:rFonts w:ascii="Times New Roman" w:hAnsi="Times New Roman" w:cs="Times New Roman"/>
            <w:szCs w:val="26"/>
          </w:rPr>
          <w:t xml:space="preserve"> d</w:t>
        </w:r>
        <w:r w:rsidR="00AB12F7" w:rsidRPr="00AB12F7">
          <w:rPr>
            <w:rFonts w:ascii="Times New Roman" w:hAnsi="Times New Roman" w:cs="Times New Roman"/>
            <w:szCs w:val="26"/>
          </w:rPr>
          <w:t>ư</w:t>
        </w:r>
        <w:r w:rsidR="00AB12F7">
          <w:rPr>
            <w:rFonts w:ascii="Times New Roman" w:hAnsi="Times New Roman" w:cs="Times New Roman"/>
            <w:szCs w:val="26"/>
          </w:rPr>
          <w:t xml:space="preserve"> th</w:t>
        </w:r>
        <w:r w:rsidR="00AB12F7" w:rsidRPr="00AB12F7">
          <w:rPr>
            <w:rFonts w:ascii="Times New Roman" w:hAnsi="Times New Roman" w:cs="Times New Roman"/>
            <w:szCs w:val="26"/>
          </w:rPr>
          <w:t>ừa</w:t>
        </w:r>
      </w:ins>
      <w:del w:id="997" w:author="thanh" w:date="2021-05-04T09:35:00Z">
        <w:r w:rsidRPr="002907F6" w:rsidDel="00AB12F7">
          <w:rPr>
            <w:rFonts w:ascii="Times New Roman" w:hAnsi="Times New Roman" w:cs="Times New Roman"/>
            <w:szCs w:val="26"/>
          </w:rPr>
          <w:delText xml:space="preserve"> </w:delText>
        </w:r>
      </w:del>
      <w:del w:id="998" w:author="thanh" w:date="2021-05-04T09:34:00Z">
        <w:r w:rsidRPr="002907F6" w:rsidDel="00AB12F7">
          <w:rPr>
            <w:rFonts w:ascii="Times New Roman" w:hAnsi="Times New Roman" w:cs="Times New Roman"/>
            <w:szCs w:val="26"/>
          </w:rPr>
          <w:delText>tư</w:delText>
        </w:r>
      </w:del>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del w:id="999" w:author="thanh" w:date="2021-05-04T09:34:00Z">
        <w:r w:rsidRPr="002907F6" w:rsidDel="00AB12F7">
          <w:rPr>
            <w:rFonts w:ascii="Times New Roman" w:hAnsi="Times New Roman" w:cs="Times New Roman"/>
            <w:szCs w:val="26"/>
          </w:rPr>
          <w:delText>n</w:delText>
        </w:r>
      </w:del>
      <w:ins w:id="1000" w:author="thanh" w:date="2021-05-04T09:34:00Z">
        <w:r w:rsidR="00AB12F7">
          <w:rPr>
            <w:rFonts w:ascii="Times New Roman" w:hAnsi="Times New Roman" w:cs="Times New Roman"/>
            <w:szCs w:val="26"/>
          </w:rPr>
          <w:t>N</w:t>
        </w:r>
      </w:ins>
      <w:r w:rsidRPr="002907F6">
        <w:rPr>
          <w:rFonts w:ascii="Times New Roman" w:hAnsi="Times New Roman" w:cs="Times New Roman"/>
          <w:szCs w:val="26"/>
        </w:rPr>
        <w:t>hờ đó có thể cho ra kết quả tốt cho một bài toán có dữ liệu lớn.</w:t>
      </w:r>
    </w:p>
    <w:p w14:paraId="504E5EA7" w14:textId="77777777" w:rsidR="00E04AA4" w:rsidRPr="002907F6" w:rsidRDefault="00E04AA4" w:rsidP="00445EA8">
      <w:pPr>
        <w:spacing w:line="312" w:lineRule="auto"/>
        <w:jc w:val="both"/>
        <w:rPr>
          <w:rFonts w:ascii="Times New Roman" w:hAnsi="Times New Roman" w:cs="Times New Roman"/>
          <w:szCs w:val="26"/>
        </w:rPr>
      </w:pPr>
      <w:del w:id="1001" w:author="thanh" w:date="2021-05-04T09:35:00Z">
        <w:r w:rsidRPr="002907F6" w:rsidDel="00AB12F7">
          <w:rPr>
            <w:rFonts w:ascii="Times New Roman" w:hAnsi="Times New Roman" w:cs="Times New Roman"/>
            <w:szCs w:val="26"/>
          </w:rPr>
          <w:delText>Tính đúng đắn và h</w:delText>
        </w:r>
      </w:del>
      <w:ins w:id="1002" w:author="thanh" w:date="2021-05-04T09:35:00Z">
        <w:r w:rsidR="00AB12F7">
          <w:rPr>
            <w:rFonts w:ascii="Times New Roman" w:hAnsi="Times New Roman" w:cs="Times New Roman"/>
            <w:szCs w:val="26"/>
          </w:rPr>
          <w:t>H</w:t>
        </w:r>
      </w:ins>
      <w:r w:rsidRPr="002907F6">
        <w:rPr>
          <w:rFonts w:ascii="Times New Roman" w:hAnsi="Times New Roman" w:cs="Times New Roman"/>
          <w:szCs w:val="26"/>
        </w:rPr>
        <w:t xml:space="preserve">iệu quả của các thuật toán đã được kiểm nghiệm qua </w:t>
      </w:r>
      <w:del w:id="1003" w:author="thanh" w:date="2021-05-04T09:35:00Z">
        <w:r w:rsidRPr="002907F6" w:rsidDel="00AB12F7">
          <w:rPr>
            <w:rFonts w:ascii="Times New Roman" w:hAnsi="Times New Roman" w:cs="Times New Roman"/>
            <w:szCs w:val="26"/>
          </w:rPr>
          <w:delText>việc cài đặt, chạy</w:delText>
        </w:r>
      </w:del>
      <w:ins w:id="1004" w:author="thanh" w:date="2021-05-04T09:35:00Z">
        <w:r w:rsidR="00AB12F7">
          <w:rPr>
            <w:rFonts w:ascii="Times New Roman" w:hAnsi="Times New Roman" w:cs="Times New Roman"/>
            <w:szCs w:val="26"/>
          </w:rPr>
          <w:t>c</w:t>
        </w:r>
        <w:r w:rsidR="00AB12F7" w:rsidRPr="00AB12F7">
          <w:rPr>
            <w:rFonts w:ascii="Times New Roman" w:hAnsi="Times New Roman" w:cs="Times New Roman"/>
            <w:szCs w:val="26"/>
          </w:rPr>
          <w:t>ác</w:t>
        </w:r>
      </w:ins>
      <w:r w:rsidRPr="002907F6">
        <w:rPr>
          <w:rFonts w:ascii="Times New Roman" w:hAnsi="Times New Roman" w:cs="Times New Roman"/>
          <w:szCs w:val="26"/>
        </w:rPr>
        <w:t xml:space="preserve"> thử nghiệm </w:t>
      </w:r>
      <w:del w:id="1005" w:author="thanh" w:date="2021-05-04T09:35:00Z">
        <w:r w:rsidRPr="002907F6" w:rsidDel="00AB12F7">
          <w:rPr>
            <w:rFonts w:ascii="Times New Roman" w:hAnsi="Times New Roman" w:cs="Times New Roman"/>
            <w:szCs w:val="26"/>
          </w:rPr>
          <w:delText>và cho kết quả tốt</w:delText>
        </w:r>
      </w:del>
      <w:ins w:id="1006" w:author="thanh" w:date="2021-05-04T09:35:00Z">
        <w:r w:rsidR="00AB12F7">
          <w:rPr>
            <w:rFonts w:ascii="Times New Roman" w:hAnsi="Times New Roman" w:cs="Times New Roman"/>
            <w:szCs w:val="26"/>
          </w:rPr>
          <w:t>.</w:t>
        </w:r>
      </w:ins>
      <w:del w:id="1007" w:author="thanh" w:date="2021-05-04T09:35:00Z">
        <w:r w:rsidRPr="002907F6" w:rsidDel="00AB12F7">
          <w:rPr>
            <w:rFonts w:ascii="Times New Roman" w:hAnsi="Times New Roman" w:cs="Times New Roman"/>
            <w:szCs w:val="26"/>
          </w:rPr>
          <w:delText>;</w:delText>
        </w:r>
      </w:del>
      <w:ins w:id="1008" w:author="thanh" w:date="2021-05-04T09:35:00Z">
        <w:r w:rsidR="00AB12F7">
          <w:rPr>
            <w:rFonts w:ascii="Times New Roman" w:hAnsi="Times New Roman" w:cs="Times New Roman"/>
            <w:szCs w:val="26"/>
          </w:rPr>
          <w:t xml:space="preserve"> Ngo</w:t>
        </w:r>
        <w:r w:rsidR="00AB12F7" w:rsidRPr="00AB12F7">
          <w:rPr>
            <w:rFonts w:ascii="Times New Roman" w:hAnsi="Times New Roman" w:cs="Times New Roman"/>
            <w:szCs w:val="26"/>
          </w:rPr>
          <w:t>ài</w:t>
        </w:r>
        <w:r w:rsidR="00AB12F7">
          <w:rPr>
            <w:rFonts w:ascii="Times New Roman" w:hAnsi="Times New Roman" w:cs="Times New Roman"/>
            <w:szCs w:val="26"/>
          </w:rPr>
          <w:t xml:space="preserve"> ra, </w:t>
        </w:r>
      </w:ins>
      <w:ins w:id="1009" w:author="thanh" w:date="2021-05-04T09:36:00Z">
        <w:r w:rsidR="00AB12F7">
          <w:rPr>
            <w:rFonts w:ascii="Times New Roman" w:hAnsi="Times New Roman" w:cs="Times New Roman"/>
            <w:szCs w:val="26"/>
          </w:rPr>
          <w:t>c</w:t>
        </w:r>
        <w:r w:rsidR="00AB12F7" w:rsidRPr="00AB12F7">
          <w:rPr>
            <w:rFonts w:ascii="Times New Roman" w:hAnsi="Times New Roman" w:cs="Times New Roman"/>
            <w:szCs w:val="26"/>
          </w:rPr>
          <w:t>ác</w:t>
        </w:r>
        <w:r w:rsidR="00AB12F7">
          <w:rPr>
            <w:rFonts w:ascii="Times New Roman" w:hAnsi="Times New Roman" w:cs="Times New Roman"/>
            <w:szCs w:val="26"/>
          </w:rPr>
          <w:t xml:space="preserve"> </w:t>
        </w:r>
      </w:ins>
      <w:ins w:id="1010" w:author="thanh" w:date="2021-05-04T09:35:00Z">
        <w:r w:rsidR="00AB12F7">
          <w:rPr>
            <w:rFonts w:ascii="Times New Roman" w:hAnsi="Times New Roman" w:cs="Times New Roman"/>
            <w:szCs w:val="26"/>
          </w:rPr>
          <w:t>t</w:t>
        </w:r>
      </w:ins>
      <w:del w:id="1011" w:author="thanh" w:date="2021-05-04T09:35:00Z">
        <w:r w:rsidRPr="002907F6" w:rsidDel="00AB12F7">
          <w:rPr>
            <w:rFonts w:ascii="Times New Roman" w:hAnsi="Times New Roman" w:cs="Times New Roman"/>
            <w:szCs w:val="26"/>
          </w:rPr>
          <w:delText xml:space="preserve"> T</w:delText>
        </w:r>
      </w:del>
      <w:r w:rsidRPr="002907F6">
        <w:rPr>
          <w:rFonts w:ascii="Times New Roman" w:hAnsi="Times New Roman" w:cs="Times New Roman"/>
          <w:szCs w:val="26"/>
        </w:rPr>
        <w:t xml:space="preserve">huật toán </w:t>
      </w:r>
      <w:ins w:id="1012" w:author="thanh" w:date="2021-05-04T09:36:00Z">
        <w:r w:rsidR="00AB12F7">
          <w:rPr>
            <w:rFonts w:ascii="Times New Roman" w:hAnsi="Times New Roman" w:cs="Times New Roman"/>
            <w:szCs w:val="26"/>
          </w:rPr>
          <w:t>c</w:t>
        </w:r>
        <w:r w:rsidR="00AB12F7" w:rsidRPr="00AB12F7">
          <w:rPr>
            <w:rFonts w:ascii="Times New Roman" w:hAnsi="Times New Roman" w:cs="Times New Roman"/>
            <w:szCs w:val="26"/>
          </w:rPr>
          <w:t>ũng</w:t>
        </w:r>
        <w:r w:rsidR="00AB12F7">
          <w:rPr>
            <w:rFonts w:ascii="Times New Roman" w:hAnsi="Times New Roman" w:cs="Times New Roman"/>
            <w:szCs w:val="26"/>
          </w:rPr>
          <w:t xml:space="preserve"> </w:t>
        </w:r>
      </w:ins>
      <w:r w:rsidRPr="002907F6">
        <w:rPr>
          <w:rFonts w:ascii="Times New Roman" w:hAnsi="Times New Roman" w:cs="Times New Roman"/>
          <w:szCs w:val="26"/>
        </w:rPr>
        <w:t>đã được triển khai một cách hiệu quả trong môi trường công nghiệp</w:t>
      </w:r>
      <w:commentRangeStart w:id="1013"/>
      <w:ins w:id="1014" w:author="thanh" w:date="2021-05-04T09:36:00Z">
        <w:r w:rsidR="00AB12F7">
          <w:rPr>
            <w:rStyle w:val="FootnoteReference"/>
            <w:rFonts w:ascii="Times New Roman" w:hAnsi="Times New Roman" w:cs="Times New Roman"/>
            <w:szCs w:val="26"/>
          </w:rPr>
          <w:footnoteReference w:id="1"/>
        </w:r>
        <w:commentRangeEnd w:id="1013"/>
        <w:r w:rsidR="00AB12F7">
          <w:rPr>
            <w:rStyle w:val="CommentReference"/>
          </w:rPr>
          <w:commentReference w:id="1013"/>
        </w:r>
      </w:ins>
      <w:r w:rsidRPr="002907F6">
        <w:rPr>
          <w:rFonts w:ascii="Times New Roman" w:hAnsi="Times New Roman" w:cs="Times New Roman"/>
          <w:szCs w:val="26"/>
        </w:rPr>
        <w:t>.</w:t>
      </w:r>
    </w:p>
    <w:p w14:paraId="69921CAF" w14:textId="77777777"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2563549F" w14:textId="77777777"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ins w:id="1016" w:author="thanh" w:date="2021-05-04T09:37:00Z">
        <w:r w:rsidR="00AB12F7">
          <w:rPr>
            <w:rFonts w:ascii="Times New Roman" w:hAnsi="Times New Roman" w:cs="Times New Roman"/>
            <w:szCs w:val="26"/>
          </w:rPr>
          <w:t>C</w:t>
        </w:r>
      </w:ins>
      <w:del w:id="1017" w:author="thanh" w:date="2021-05-04T09:37:00Z">
        <w:r w:rsidRPr="002907F6" w:rsidDel="00AB12F7">
          <w:rPr>
            <w:rFonts w:ascii="Times New Roman" w:hAnsi="Times New Roman" w:cs="Times New Roman"/>
            <w:szCs w:val="26"/>
          </w:rPr>
          <w:delText>c</w:delText>
        </w:r>
      </w:del>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6EB21294" w14:textId="77777777"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w:t>
      </w:r>
      <w:del w:id="1018" w:author="thanh" w:date="2021-05-04T09:37:00Z">
        <w:r w:rsidRPr="002907F6" w:rsidDel="00AB12F7">
          <w:rPr>
            <w:rFonts w:ascii="Times New Roman" w:hAnsi="Times New Roman" w:cs="Times New Roman"/>
            <w:szCs w:val="26"/>
          </w:rPr>
          <w:delText>thêm để</w:delText>
        </w:r>
      </w:del>
      <w:r w:rsidRPr="002907F6">
        <w:rPr>
          <w:rFonts w:ascii="Times New Roman" w:hAnsi="Times New Roman" w:cs="Times New Roman"/>
          <w:szCs w:val="26"/>
        </w:rPr>
        <w:t xml:space="preserve"> tối ưu hóa giải thuật di truyền hiện tại.</w:t>
      </w:r>
    </w:p>
    <w:p w14:paraId="407FA829" w14:textId="7777777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7C62F20D" w14:textId="77777777" w:rsidR="002907F6" w:rsidRPr="00A554AA" w:rsidRDefault="002907F6">
      <w:pPr>
        <w:pPrChange w:id="1019" w:author="thanh" w:date="2021-05-04T09:39:00Z">
          <w:pPr>
            <w:pStyle w:val="Heading1"/>
            <w:spacing w:line="312" w:lineRule="auto"/>
          </w:pPr>
        </w:pPrChange>
      </w:pPr>
      <w:r w:rsidRPr="002907F6">
        <w:br w:type="page"/>
      </w:r>
    </w:p>
    <w:p w14:paraId="7AECCFA9" w14:textId="77777777" w:rsidR="007B5728" w:rsidRPr="00571101" w:rsidRDefault="00C71892">
      <w:pPr>
        <w:pStyle w:val="Heading1"/>
        <w:numPr>
          <w:ilvl w:val="0"/>
          <w:numId w:val="44"/>
        </w:numPr>
        <w:spacing w:line="312" w:lineRule="auto"/>
        <w:jc w:val="center"/>
        <w:rPr>
          <w:rFonts w:cs="Times New Roman"/>
          <w:sz w:val="26"/>
          <w:szCs w:val="26"/>
        </w:rPr>
        <w:pPrChange w:id="1020" w:author="thanh" w:date="2021-05-04T09:37:00Z">
          <w:pPr>
            <w:pStyle w:val="Heading1"/>
            <w:numPr>
              <w:numId w:val="44"/>
            </w:numPr>
            <w:spacing w:line="312" w:lineRule="auto"/>
          </w:pPr>
        </w:pPrChange>
      </w:pPr>
      <w:bookmarkStart w:id="1021" w:name="_Toc70761503"/>
      <w:r w:rsidRPr="00571101">
        <w:rPr>
          <w:rFonts w:cs="Times New Roman"/>
          <w:sz w:val="26"/>
          <w:szCs w:val="26"/>
        </w:rPr>
        <w:lastRenderedPageBreak/>
        <w:t>TÀI LIỆU THAM KHẢO</w:t>
      </w:r>
      <w:bookmarkEnd w:id="1021"/>
    </w:p>
    <w:p w14:paraId="69E778CF" w14:textId="77777777"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7012851F" w14:textId="77777777" w:rsidR="00187972" w:rsidRPr="002907F6" w:rsidRDefault="00187972">
      <w:pPr>
        <w:spacing w:line="312" w:lineRule="auto"/>
        <w:ind w:left="360" w:hanging="360"/>
        <w:jc w:val="both"/>
        <w:rPr>
          <w:rFonts w:ascii="Times New Roman" w:hAnsi="Times New Roman" w:cs="Times New Roman"/>
          <w:szCs w:val="26"/>
        </w:rPr>
        <w:pPrChange w:id="1022" w:author="thanh" w:date="2021-05-04T09:39:00Z">
          <w:pPr>
            <w:spacing w:line="312" w:lineRule="auto"/>
            <w:jc w:val="both"/>
          </w:pPr>
        </w:pPrChange>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“PHƯƠNG PHÁP TỐI ƯU CẮT </w:t>
      </w:r>
      <w:commentRangeStart w:id="1023"/>
      <w:r w:rsidR="006000B7" w:rsidRPr="002907F6">
        <w:rPr>
          <w:rFonts w:ascii="Times New Roman" w:hAnsi="Times New Roman" w:cs="Times New Roman"/>
          <w:szCs w:val="26"/>
        </w:rPr>
        <w:t>VẬT</w:t>
      </w:r>
      <w:commentRangeEnd w:id="1023"/>
      <w:r w:rsidR="00AB12F7">
        <w:rPr>
          <w:rStyle w:val="CommentReference"/>
        </w:rPr>
        <w:commentReference w:id="1023"/>
      </w:r>
      <w:r w:rsidR="006000B7" w:rsidRPr="002907F6">
        <w:rPr>
          <w:rFonts w:ascii="Times New Roman" w:hAnsi="Times New Roman" w:cs="Times New Roman"/>
          <w:szCs w:val="26"/>
        </w:rPr>
        <w:t xml:space="preserve"> LIỆU DẠNG THANH BẰNG ỨNG DỤNG PHẦN MỀM MATHEMATICA”, TẠP CHÍ </w:t>
      </w:r>
      <w:commentRangeStart w:id="1024"/>
      <w:r w:rsidR="006000B7" w:rsidRPr="002907F6">
        <w:rPr>
          <w:rFonts w:ascii="Times New Roman" w:hAnsi="Times New Roman" w:cs="Times New Roman"/>
          <w:szCs w:val="26"/>
        </w:rPr>
        <w:t>KHOA</w:t>
      </w:r>
      <w:commentRangeEnd w:id="1024"/>
      <w:r w:rsidR="00AB12F7">
        <w:rPr>
          <w:rStyle w:val="CommentReference"/>
        </w:rPr>
        <w:commentReference w:id="1024"/>
      </w:r>
      <w:r w:rsidR="006000B7" w:rsidRPr="002907F6">
        <w:rPr>
          <w:rFonts w:ascii="Times New Roman" w:hAnsi="Times New Roman" w:cs="Times New Roman"/>
          <w:szCs w:val="26"/>
        </w:rPr>
        <w:t xml:space="preserve"> HỌC, TRƯỜNG ĐẠI HỌC TRÀ VINH, SỐ 25, THÁNG 3 NĂM 2017</w:t>
      </w:r>
    </w:p>
    <w:p w14:paraId="1189F3FF" w14:textId="77777777" w:rsidR="00E2614F" w:rsidRPr="002907F6" w:rsidRDefault="00E2614F">
      <w:pPr>
        <w:spacing w:line="312" w:lineRule="auto"/>
        <w:ind w:left="360" w:hanging="360"/>
        <w:jc w:val="both"/>
        <w:rPr>
          <w:rFonts w:ascii="Times New Roman" w:hAnsi="Times New Roman" w:cs="Times New Roman"/>
          <w:szCs w:val="26"/>
        </w:rPr>
        <w:pPrChange w:id="1025" w:author="thanh" w:date="2021-05-04T09:39:00Z">
          <w:pPr>
            <w:spacing w:line="312" w:lineRule="auto"/>
            <w:jc w:val="both"/>
          </w:pPr>
        </w:pPrChange>
      </w:pPr>
      <w:r w:rsidRPr="002907F6">
        <w:rPr>
          <w:rFonts w:ascii="Times New Roman" w:hAnsi="Times New Roman" w:cs="Times New Roman"/>
          <w:szCs w:val="26"/>
        </w:rPr>
        <w:t>[2] Nguyễn Hữu Điền, “Hướng dẫn và sử dụng Maple V”, Nhà xuất bản Thống kê, 1999</w:t>
      </w:r>
    </w:p>
    <w:p w14:paraId="74622951" w14:textId="77777777" w:rsidR="00C13C42" w:rsidRPr="002907F6" w:rsidRDefault="00C13C42">
      <w:pPr>
        <w:spacing w:line="312" w:lineRule="auto"/>
        <w:ind w:left="360" w:hanging="360"/>
        <w:jc w:val="both"/>
        <w:rPr>
          <w:rFonts w:ascii="Times New Roman" w:hAnsi="Times New Roman" w:cs="Times New Roman"/>
          <w:szCs w:val="26"/>
        </w:rPr>
        <w:pPrChange w:id="1026" w:author="thanh" w:date="2021-05-04T09:39:00Z">
          <w:pPr>
            <w:spacing w:line="312" w:lineRule="auto"/>
            <w:jc w:val="both"/>
          </w:pPr>
        </w:pPrChange>
      </w:pPr>
      <w:r w:rsidRPr="002907F6">
        <w:rPr>
          <w:rFonts w:ascii="Times New Roman" w:hAnsi="Times New Roman" w:cs="Times New Roman"/>
          <w:szCs w:val="26"/>
        </w:rPr>
        <w:t>[3] Tôn Tích Ái, “Phần mềm toán cho kỹ sư”, Nhà xuất bản Đại học Quốc gia Hà Nội, 2005</w:t>
      </w:r>
    </w:p>
    <w:p w14:paraId="74D804A7" w14:textId="77777777" w:rsidR="000A1B34" w:rsidRPr="002907F6" w:rsidRDefault="000A1B34">
      <w:pPr>
        <w:spacing w:line="312" w:lineRule="auto"/>
        <w:ind w:left="360" w:hanging="360"/>
        <w:jc w:val="both"/>
        <w:rPr>
          <w:rFonts w:ascii="Times New Roman" w:hAnsi="Times New Roman" w:cs="Times New Roman"/>
          <w:szCs w:val="26"/>
        </w:rPr>
        <w:pPrChange w:id="1027" w:author="thanh" w:date="2021-05-04T09:39:00Z">
          <w:pPr>
            <w:spacing w:line="312" w:lineRule="auto"/>
            <w:jc w:val="both"/>
          </w:pPr>
        </w:pPrChange>
      </w:pPr>
      <w:r w:rsidRPr="002907F6">
        <w:rPr>
          <w:rFonts w:ascii="Times New Roman" w:hAnsi="Times New Roman" w:cs="Times New Roman"/>
          <w:szCs w:val="26"/>
        </w:rPr>
        <w:t>[4] Doãn Tam Hòe, “Phần mềm Mathematica 2.21”, Nhà xuất bản Nông nghiệp, 2000</w:t>
      </w:r>
    </w:p>
    <w:p w14:paraId="1E37812B" w14:textId="77777777" w:rsidR="000A1B34" w:rsidRPr="002907F6" w:rsidRDefault="000A1B34">
      <w:pPr>
        <w:spacing w:line="312" w:lineRule="auto"/>
        <w:ind w:left="360" w:hanging="360"/>
        <w:jc w:val="both"/>
        <w:rPr>
          <w:rFonts w:ascii="Times New Roman" w:hAnsi="Times New Roman" w:cs="Times New Roman"/>
          <w:szCs w:val="26"/>
        </w:rPr>
        <w:pPrChange w:id="1028" w:author="thanh" w:date="2021-05-04T09:39:00Z">
          <w:pPr>
            <w:spacing w:line="312" w:lineRule="auto"/>
            <w:jc w:val="both"/>
          </w:pPr>
        </w:pPrChange>
      </w:pPr>
      <w:r w:rsidRPr="002907F6">
        <w:rPr>
          <w:rFonts w:ascii="Times New Roman" w:hAnsi="Times New Roman" w:cs="Times New Roman"/>
          <w:szCs w:val="26"/>
        </w:rPr>
        <w:t>[5] Doãn Tam Hòe, “Toán học tính toán”, Nhà xuất bản Giáo dục, 2008.</w:t>
      </w:r>
    </w:p>
    <w:p w14:paraId="526303E5" w14:textId="77777777"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3B9947A7" w14:textId="77777777" w:rsidR="00C71892" w:rsidRPr="002907F6" w:rsidRDefault="00C71892">
      <w:pPr>
        <w:spacing w:after="120" w:line="312" w:lineRule="auto"/>
        <w:ind w:hanging="360"/>
        <w:jc w:val="both"/>
        <w:rPr>
          <w:rFonts w:ascii="Times New Roman" w:hAnsi="Times New Roman" w:cs="Times New Roman"/>
          <w:szCs w:val="26"/>
        </w:rPr>
        <w:pPrChange w:id="1029" w:author="thanh" w:date="2021-05-04T09:39:00Z">
          <w:pPr>
            <w:spacing w:after="120" w:line="312" w:lineRule="auto"/>
            <w:jc w:val="both"/>
          </w:pPr>
        </w:pPrChange>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xml:space="preserve">] Leon Kos and Joze Duhovnik, “ROD </w:t>
      </w:r>
      <w:commentRangeStart w:id="1030"/>
      <w:r w:rsidRPr="002907F6">
        <w:rPr>
          <w:rFonts w:ascii="Times New Roman" w:hAnsi="Times New Roman" w:cs="Times New Roman"/>
          <w:szCs w:val="26"/>
        </w:rPr>
        <w:t>CUTTING</w:t>
      </w:r>
      <w:commentRangeEnd w:id="1030"/>
      <w:r w:rsidR="00AB12F7">
        <w:rPr>
          <w:rStyle w:val="CommentReference"/>
        </w:rPr>
        <w:commentReference w:id="1030"/>
      </w:r>
      <w:r w:rsidRPr="002907F6">
        <w:rPr>
          <w:rFonts w:ascii="Times New Roman" w:hAnsi="Times New Roman" w:cs="Times New Roman"/>
          <w:szCs w:val="26"/>
        </w:rPr>
        <w:t xml:space="preserve"> OPTIMIZATION WITH STORE UTILIZATION”, INTERNATIONAL DESIGN CONFERENCE - DESIGN 2000 Dubrovnik, May 23-26, 2000.</w:t>
      </w:r>
    </w:p>
    <w:p w14:paraId="025E94E2" w14:textId="77777777" w:rsidR="00C3675D" w:rsidRPr="002907F6" w:rsidRDefault="00C3675D">
      <w:pPr>
        <w:spacing w:after="120" w:line="312" w:lineRule="auto"/>
        <w:ind w:hanging="360"/>
        <w:jc w:val="both"/>
        <w:rPr>
          <w:rFonts w:ascii="Times New Roman" w:hAnsi="Times New Roman" w:cs="Times New Roman"/>
          <w:szCs w:val="26"/>
        </w:rPr>
        <w:pPrChange w:id="1031" w:author="thanh" w:date="2021-05-04T09:39:00Z">
          <w:pPr>
            <w:spacing w:after="120" w:line="312" w:lineRule="auto"/>
            <w:jc w:val="both"/>
          </w:pPr>
        </w:pPrChange>
      </w:pPr>
      <w:r w:rsidRPr="002907F6">
        <w:rPr>
          <w:rFonts w:ascii="Times New Roman" w:hAnsi="Times New Roman" w:cs="Times New Roman"/>
          <w:szCs w:val="26"/>
        </w:rPr>
        <w:t>[7] Phan Thi Hoai Phuong, “Hybridization of Genetic Algorithm and Branch-and-Price Framework for Solving the One Dimensional Cutting Stock Problem with Multiple Stock Sizes”, Institute of Electrical and Electronics Engineers – IEEE, 15 March 2012.</w:t>
      </w:r>
    </w:p>
    <w:p w14:paraId="018252F5" w14:textId="77777777" w:rsidR="00C3675D" w:rsidRPr="002907F6" w:rsidRDefault="00C3675D">
      <w:pPr>
        <w:spacing w:after="120" w:line="312" w:lineRule="auto"/>
        <w:ind w:hanging="360"/>
        <w:jc w:val="both"/>
        <w:rPr>
          <w:rFonts w:ascii="Times New Roman" w:hAnsi="Times New Roman" w:cs="Times New Roman"/>
          <w:szCs w:val="26"/>
        </w:rPr>
        <w:pPrChange w:id="1032" w:author="thanh" w:date="2021-05-04T09:39:00Z">
          <w:pPr>
            <w:spacing w:after="120" w:line="312" w:lineRule="auto"/>
            <w:jc w:val="both"/>
          </w:pPr>
        </w:pPrChange>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7FB544F6" w14:textId="77777777"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1" w:author="thanh" w:date="2021-05-04T09:39:00Z" w:initials="t">
    <w:p w14:paraId="5A4D0363" w14:textId="77777777" w:rsidR="004A36A7" w:rsidRDefault="004A36A7">
      <w:pPr>
        <w:pStyle w:val="CommentText"/>
      </w:pPr>
      <w:r>
        <w:rPr>
          <w:rStyle w:val="CommentReference"/>
        </w:rPr>
        <w:annotationRef/>
      </w:r>
      <w:r>
        <w:t>Ch</w:t>
      </w:r>
      <w:r w:rsidRPr="008D5AB1">
        <w:t>ỉnh</w:t>
      </w:r>
      <w:r>
        <w:t xml:space="preserve"> s</w:t>
      </w:r>
      <w:r w:rsidRPr="008D5AB1">
        <w:t>ửa</w:t>
      </w:r>
      <w:r>
        <w:t xml:space="preserve"> di</w:t>
      </w:r>
      <w:r w:rsidRPr="008D5AB1">
        <w:t>ễn</w:t>
      </w:r>
      <w:r>
        <w:t xml:space="preserve"> </w:t>
      </w:r>
      <w:r w:rsidRPr="008D5AB1">
        <w:t>đạt</w:t>
      </w:r>
      <w:r>
        <w:t xml:space="preserve"> to</w:t>
      </w:r>
      <w:r w:rsidRPr="008D5AB1">
        <w:t>àn</w:t>
      </w:r>
      <w:r>
        <w:t xml:space="preserve"> b</w:t>
      </w:r>
      <w:r w:rsidRPr="008D5AB1">
        <w:t>ộ</w:t>
      </w:r>
      <w:r>
        <w:t xml:space="preserve"> m</w:t>
      </w:r>
      <w:r w:rsidRPr="008D5AB1">
        <w:t>ụ</w:t>
      </w:r>
      <w:r>
        <w:t>c 1.2 n</w:t>
      </w:r>
      <w:r w:rsidRPr="008D5AB1">
        <w:t>ày</w:t>
      </w:r>
      <w:r>
        <w:t xml:space="preserve"> đ</w:t>
      </w:r>
      <w:r w:rsidRPr="008D5AB1">
        <w:t>ể</w:t>
      </w:r>
      <w:r>
        <w:t xml:space="preserve"> kh</w:t>
      </w:r>
      <w:r w:rsidRPr="008D5AB1">
        <w:t>ô</w:t>
      </w:r>
      <w:r>
        <w:t>ng/</w:t>
      </w:r>
      <w:r w:rsidRPr="008D5AB1">
        <w:t>ít</w:t>
      </w:r>
      <w:r>
        <w:t>tr</w:t>
      </w:r>
      <w:r w:rsidRPr="008D5AB1">
        <w:t>ùng</w:t>
      </w:r>
      <w:r>
        <w:t xml:space="preserve"> l</w:t>
      </w:r>
      <w:r w:rsidRPr="008D5AB1">
        <w:t>ặp</w:t>
      </w:r>
      <w:r>
        <w:t xml:space="preserve"> c</w:t>
      </w:r>
      <w:r w:rsidRPr="008D5AB1">
        <w:t>ách</w:t>
      </w:r>
      <w:r>
        <w:t xml:space="preserve"> di</w:t>
      </w:r>
      <w:r w:rsidRPr="008D5AB1">
        <w:t>ễn</w:t>
      </w:r>
      <w:r>
        <w:t xml:space="preserve"> </w:t>
      </w:r>
      <w:r w:rsidRPr="008D5AB1">
        <w:t>đạt</w:t>
      </w:r>
      <w:r>
        <w:t xml:space="preserve"> trong c</w:t>
      </w:r>
      <w:r w:rsidRPr="008D5AB1">
        <w:t>ác</w:t>
      </w:r>
      <w:r>
        <w:t xml:space="preserve"> t</w:t>
      </w:r>
      <w:r w:rsidRPr="008D5AB1">
        <w:t>ài</w:t>
      </w:r>
      <w:r>
        <w:t xml:space="preserve"> li</w:t>
      </w:r>
      <w:r w:rsidRPr="008D5AB1">
        <w:t>ệu</w:t>
      </w:r>
      <w:r>
        <w:t xml:space="preserve"> tham kh</w:t>
      </w:r>
      <w:r w:rsidRPr="008D5AB1">
        <w:t>ảo</w:t>
      </w:r>
      <w:r>
        <w:t xml:space="preserve"> nh</w:t>
      </w:r>
      <w:r w:rsidRPr="008D5AB1">
        <w:t>ất</w:t>
      </w:r>
      <w:r>
        <w:t>.</w:t>
      </w:r>
    </w:p>
  </w:comment>
  <w:comment w:id="873" w:author="thanh" w:date="2021-05-04T09:39:00Z" w:initials="t">
    <w:p w14:paraId="5787D1E4" w14:textId="77777777" w:rsidR="004A36A7" w:rsidRDefault="004A36A7">
      <w:pPr>
        <w:pStyle w:val="CommentText"/>
      </w:pPr>
      <w:r>
        <w:rPr>
          <w:rStyle w:val="CommentReference"/>
        </w:rPr>
        <w:annotationRef/>
      </w:r>
      <w:r>
        <w:t>đ</w:t>
      </w:r>
      <w:r w:rsidRPr="002E5B77">
        <w:t>ặt</w:t>
      </w:r>
      <w:r>
        <w:t xml:space="preserve"> spacing ph</w:t>
      </w:r>
      <w:r w:rsidRPr="002E5B77">
        <w:t>ía</w:t>
      </w:r>
      <w:r>
        <w:t xml:space="preserve"> tr</w:t>
      </w:r>
      <w:r w:rsidRPr="002E5B77">
        <w:t>ê</w:t>
      </w:r>
      <w:r>
        <w:t>n cho p</w:t>
      </w:r>
      <w:r w:rsidRPr="002E5B77">
        <w:t>ar</w:t>
      </w:r>
      <w:r>
        <w:t>ag</w:t>
      </w:r>
      <w:r w:rsidRPr="002E5B77">
        <w:t>r</w:t>
      </w:r>
      <w:r>
        <w:t>aph nh</w:t>
      </w:r>
      <w:r w:rsidRPr="002E5B77">
        <w:t>ư</w:t>
      </w:r>
      <w:r>
        <w:t xml:space="preserve"> c</w:t>
      </w:r>
      <w:r w:rsidRPr="002E5B77">
        <w:t>ác</w:t>
      </w:r>
      <w:r>
        <w:t xml:space="preserve"> v</w:t>
      </w:r>
      <w:r w:rsidRPr="002E5B77">
        <w:t>í</w:t>
      </w:r>
      <w:r>
        <w:t xml:space="preserve"> d</w:t>
      </w:r>
      <w:r w:rsidRPr="002E5B77">
        <w:t>ụ</w:t>
      </w:r>
      <w:r>
        <w:t xml:space="preserve"> tr</w:t>
      </w:r>
      <w:r w:rsidRPr="002E5B77">
        <w:t>ê</w:t>
      </w:r>
      <w:r>
        <w:t xml:space="preserve">n </w:t>
      </w:r>
      <w:proofErr w:type="gramStart"/>
      <w:r>
        <w:t>đ</w:t>
      </w:r>
      <w:r w:rsidRPr="002E5B77">
        <w:t>ể</w:t>
      </w:r>
      <w:r>
        <w:t xml:space="preserve">  t</w:t>
      </w:r>
      <w:r w:rsidRPr="002E5B77">
        <w:t>ex</w:t>
      </w:r>
      <w:r>
        <w:t>t</w:t>
      </w:r>
      <w:proofErr w:type="gramEnd"/>
      <w:r>
        <w:t xml:space="preserve"> kh</w:t>
      </w:r>
      <w:r w:rsidRPr="002E5B77">
        <w:t>ô</w:t>
      </w:r>
      <w:r>
        <w:t>ng s</w:t>
      </w:r>
      <w:r w:rsidRPr="002E5B77">
        <w:t>át</w:t>
      </w:r>
      <w:r>
        <w:t xml:space="preserve"> h</w:t>
      </w:r>
      <w:r w:rsidRPr="002E5B77">
        <w:t>ình</w:t>
      </w:r>
      <w:r>
        <w:t xml:space="preserve"> li</w:t>
      </w:r>
      <w:r w:rsidRPr="002E5B77">
        <w:t>ền</w:t>
      </w:r>
      <w:r>
        <w:t xml:space="preserve"> tr</w:t>
      </w:r>
      <w:r w:rsidRPr="002E5B77">
        <w:t>ê</w:t>
      </w:r>
      <w:r>
        <w:t>n</w:t>
      </w:r>
    </w:p>
  </w:comment>
  <w:comment w:id="931" w:author="thanh" w:date="2021-05-04T09:39:00Z" w:initials="t">
    <w:p w14:paraId="108C0B5F" w14:textId="77777777" w:rsidR="004A36A7" w:rsidRPr="002907F6" w:rsidRDefault="004A36A7" w:rsidP="004A36A7">
      <w:pPr>
        <w:spacing w:line="312" w:lineRule="auto"/>
        <w:jc w:val="both"/>
        <w:rPr>
          <w:rFonts w:ascii="Times New Roman" w:hAnsi="Times New Roman" w:cs="Times New Roman"/>
          <w:szCs w:val="26"/>
        </w:rPr>
      </w:pPr>
      <w:r>
        <w:rPr>
          <w:rStyle w:val="CommentReference"/>
        </w:rPr>
        <w:annotationRef/>
      </w:r>
      <w:r>
        <w:rPr>
          <w:rFonts w:ascii="Times New Roman" w:hAnsi="Times New Roman" w:cs="Times New Roman"/>
          <w:szCs w:val="26"/>
        </w:rPr>
        <w:t>B</w:t>
      </w:r>
      <w:r w:rsidRPr="004A36A7">
        <w:rPr>
          <w:rFonts w:ascii="Times New Roman" w:hAnsi="Times New Roman" w:cs="Times New Roman"/>
          <w:szCs w:val="26"/>
        </w:rPr>
        <w:t>ổ</w:t>
      </w:r>
      <w:r>
        <w:rPr>
          <w:rFonts w:ascii="Times New Roman" w:hAnsi="Times New Roman" w:cs="Times New Roman"/>
          <w:szCs w:val="26"/>
        </w:rPr>
        <w:t xml:space="preserve"> sung h</w:t>
      </w:r>
      <w:r w:rsidRPr="004A36A7">
        <w:rPr>
          <w:rFonts w:ascii="Times New Roman" w:hAnsi="Times New Roman" w:cs="Times New Roman"/>
          <w:szCs w:val="26"/>
        </w:rPr>
        <w:t>ình</w:t>
      </w:r>
      <w:r>
        <w:rPr>
          <w:rFonts w:ascii="Times New Roman" w:hAnsi="Times New Roman" w:cs="Times New Roman"/>
          <w:szCs w:val="26"/>
        </w:rPr>
        <w:t xml:space="preserve"> ch</w:t>
      </w:r>
      <w:r w:rsidRPr="004A36A7">
        <w:rPr>
          <w:rFonts w:ascii="Times New Roman" w:hAnsi="Times New Roman" w:cs="Times New Roman"/>
          <w:szCs w:val="26"/>
        </w:rPr>
        <w:t>ụp</w:t>
      </w:r>
      <w:r>
        <w:rPr>
          <w:rFonts w:ascii="Times New Roman" w:hAnsi="Times New Roman" w:cs="Times New Roman"/>
          <w:szCs w:val="26"/>
        </w:rPr>
        <w:t xml:space="preserve"> sh</w:t>
      </w:r>
      <w:r w:rsidRPr="004A36A7">
        <w:rPr>
          <w:rFonts w:ascii="Times New Roman" w:hAnsi="Times New Roman" w:cs="Times New Roman"/>
          <w:szCs w:val="26"/>
        </w:rPr>
        <w:t>ee</w:t>
      </w:r>
      <w:r>
        <w:rPr>
          <w:rFonts w:ascii="Times New Roman" w:hAnsi="Times New Roman" w:cs="Times New Roman"/>
          <w:szCs w:val="26"/>
        </w:rPr>
        <w:t xml:space="preserve">t </w:t>
      </w:r>
      <w:r w:rsidRPr="004A36A7">
        <w:rPr>
          <w:rFonts w:ascii="Times New Roman" w:hAnsi="Times New Roman" w:cs="Times New Roman"/>
          <w:szCs w:val="26"/>
        </w:rPr>
        <w:t>ex</w:t>
      </w:r>
      <w:r>
        <w:rPr>
          <w:rFonts w:ascii="Times New Roman" w:hAnsi="Times New Roman" w:cs="Times New Roman"/>
          <w:szCs w:val="26"/>
        </w:rPr>
        <w:t>cel v</w:t>
      </w:r>
      <w:r w:rsidRPr="004A36A7">
        <w:rPr>
          <w:rFonts w:ascii="Times New Roman" w:hAnsi="Times New Roman" w:cs="Times New Roman"/>
          <w:szCs w:val="26"/>
        </w:rPr>
        <w:t>à</w:t>
      </w:r>
      <w:r>
        <w:rPr>
          <w:rFonts w:ascii="Times New Roman" w:hAnsi="Times New Roman" w:cs="Times New Roman"/>
          <w:szCs w:val="26"/>
        </w:rPr>
        <w:t xml:space="preserve"> m</w:t>
      </w:r>
      <w:r w:rsidRPr="004A36A7">
        <w:rPr>
          <w:rFonts w:ascii="Times New Roman" w:hAnsi="Times New Roman" w:cs="Times New Roman"/>
          <w:szCs w:val="26"/>
        </w:rPr>
        <w:t>ô</w:t>
      </w:r>
      <w:r>
        <w:rPr>
          <w:rFonts w:ascii="Times New Roman" w:hAnsi="Times New Roman" w:cs="Times New Roman"/>
          <w:szCs w:val="26"/>
        </w:rPr>
        <w:t xml:space="preserve"> t</w:t>
      </w:r>
      <w:r w:rsidRPr="004A36A7">
        <w:rPr>
          <w:rFonts w:ascii="Times New Roman" w:hAnsi="Times New Roman" w:cs="Times New Roman"/>
          <w:szCs w:val="26"/>
        </w:rPr>
        <w:t>ả</w:t>
      </w:r>
      <w:r>
        <w:rPr>
          <w:rFonts w:ascii="Times New Roman" w:hAnsi="Times New Roman" w:cs="Times New Roman"/>
          <w:szCs w:val="26"/>
        </w:rPr>
        <w:t xml:space="preserve"> th</w:t>
      </w:r>
      <w:r w:rsidRPr="004A36A7">
        <w:rPr>
          <w:rFonts w:ascii="Times New Roman" w:hAnsi="Times New Roman" w:cs="Times New Roman"/>
          <w:szCs w:val="26"/>
        </w:rPr>
        <w:t>ực</w:t>
      </w:r>
      <w:r>
        <w:rPr>
          <w:rFonts w:ascii="Times New Roman" w:hAnsi="Times New Roman" w:cs="Times New Roman"/>
          <w:szCs w:val="26"/>
        </w:rPr>
        <w:t xml:space="preserve"> hi</w:t>
      </w:r>
      <w:r w:rsidRPr="004A36A7">
        <w:rPr>
          <w:rFonts w:ascii="Times New Roman" w:hAnsi="Times New Roman" w:cs="Times New Roman"/>
          <w:szCs w:val="26"/>
        </w:rPr>
        <w:t>ện</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tr</w:t>
      </w:r>
      <w:r w:rsidRPr="004A36A7">
        <w:rPr>
          <w:rFonts w:ascii="Times New Roman" w:hAnsi="Times New Roman" w:cs="Times New Roman"/>
          <w:szCs w:val="26"/>
        </w:rPr>
        <w:t>ê</w:t>
      </w:r>
      <w:r>
        <w:rPr>
          <w:rFonts w:ascii="Times New Roman" w:hAnsi="Times New Roman" w:cs="Times New Roman"/>
          <w:szCs w:val="26"/>
        </w:rPr>
        <w:t>n sh</w:t>
      </w:r>
      <w:r w:rsidRPr="004A36A7">
        <w:rPr>
          <w:rFonts w:ascii="Times New Roman" w:hAnsi="Times New Roman" w:cs="Times New Roman"/>
          <w:szCs w:val="26"/>
        </w:rPr>
        <w:t>ee</w:t>
      </w:r>
      <w:r>
        <w:rPr>
          <w:rFonts w:ascii="Times New Roman" w:hAnsi="Times New Roman" w:cs="Times New Roman"/>
          <w:szCs w:val="26"/>
        </w:rPr>
        <w:t xml:space="preserve">t </w:t>
      </w:r>
      <w:r w:rsidRPr="004A36A7">
        <w:rPr>
          <w:rFonts w:ascii="Times New Roman" w:hAnsi="Times New Roman" w:cs="Times New Roman"/>
          <w:szCs w:val="26"/>
        </w:rPr>
        <w:t>đó</w:t>
      </w:r>
      <w:r>
        <w:rPr>
          <w:rFonts w:ascii="Times New Roman" w:hAnsi="Times New Roman" w:cs="Times New Roman"/>
          <w:szCs w:val="26"/>
        </w:rPr>
        <w:t>.</w:t>
      </w:r>
    </w:p>
    <w:p w14:paraId="679CF26F" w14:textId="77777777" w:rsidR="004A36A7" w:rsidRDefault="004A36A7">
      <w:pPr>
        <w:pStyle w:val="CommentText"/>
      </w:pPr>
    </w:p>
  </w:comment>
  <w:comment w:id="1013" w:author="thanh" w:date="2021-05-04T09:39:00Z" w:initials="t">
    <w:p w14:paraId="0B0D6BA3" w14:textId="77777777" w:rsidR="00AB12F7" w:rsidRDefault="00AB12F7">
      <w:pPr>
        <w:pStyle w:val="CommentText"/>
      </w:pPr>
      <w:r>
        <w:rPr>
          <w:rStyle w:val="CommentReference"/>
        </w:rPr>
        <w:annotationRef/>
      </w:r>
      <w:r>
        <w:t>Th</w:t>
      </w:r>
      <w:r w:rsidRPr="00AB12F7">
        <w:t>ê</w:t>
      </w:r>
      <w:r>
        <w:t>m f</w:t>
      </w:r>
      <w:r w:rsidRPr="00AB12F7">
        <w:t>oo</w:t>
      </w:r>
      <w:r>
        <w:t>tnot</w:t>
      </w:r>
      <w:r w:rsidRPr="00AB12F7">
        <w:t>e</w:t>
      </w:r>
      <w:r>
        <w:t xml:space="preserve"> ch</w:t>
      </w:r>
      <w:r w:rsidRPr="00AB12F7">
        <w:t>ú</w:t>
      </w:r>
      <w:r>
        <w:t xml:space="preserve"> th</w:t>
      </w:r>
      <w:r w:rsidRPr="00AB12F7">
        <w:t>ích</w:t>
      </w:r>
      <w:r>
        <w:t xml:space="preserve"> thu</w:t>
      </w:r>
      <w:r w:rsidRPr="00AB12F7">
        <w:t>ật</w:t>
      </w:r>
      <w:r>
        <w:t xml:space="preserve"> to</w:t>
      </w:r>
      <w:r w:rsidRPr="00AB12F7">
        <w:t>án</w:t>
      </w:r>
      <w:r>
        <w:t xml:space="preserve"> đư</w:t>
      </w:r>
      <w:r w:rsidRPr="00AB12F7">
        <w:t>ợc</w:t>
      </w:r>
      <w:r>
        <w:t xml:space="preserve"> s</w:t>
      </w:r>
      <w:r w:rsidRPr="00AB12F7">
        <w:t>ử</w:t>
      </w:r>
      <w:r>
        <w:t xml:space="preserve"> d</w:t>
      </w:r>
      <w:r w:rsidRPr="00AB12F7">
        <w:t>ụng</w:t>
      </w:r>
      <w:r>
        <w:t xml:space="preserve"> t</w:t>
      </w:r>
      <w:r w:rsidRPr="00AB12F7">
        <w:t>ại</w:t>
      </w:r>
      <w:r>
        <w:t xml:space="preserve"> c</w:t>
      </w:r>
      <w:r w:rsidRPr="00AB12F7">
        <w:t>ô</w:t>
      </w:r>
      <w:r>
        <w:t>ng ty n</w:t>
      </w:r>
      <w:r w:rsidRPr="00AB12F7">
        <w:t>ào</w:t>
      </w:r>
    </w:p>
  </w:comment>
  <w:comment w:id="1023" w:author="thanh" w:date="2021-05-04T09:39:00Z" w:initials="t">
    <w:p w14:paraId="1CE7017E" w14:textId="77777777" w:rsidR="00AB12F7" w:rsidRDefault="00AB12F7">
      <w:pPr>
        <w:pStyle w:val="CommentText"/>
      </w:pPr>
      <w:r>
        <w:rPr>
          <w:rStyle w:val="CommentReference"/>
        </w:rPr>
        <w:annotationRef/>
      </w:r>
      <w:r>
        <w:t>Vi</w:t>
      </w:r>
      <w:r w:rsidRPr="00AB12F7">
        <w:t>ết</w:t>
      </w:r>
      <w:r>
        <w:t xml:space="preserve"> thư</w:t>
      </w:r>
      <w:r w:rsidRPr="00AB12F7">
        <w:t>ờng</w:t>
      </w:r>
      <w:r>
        <w:t xml:space="preserve"> </w:t>
      </w:r>
    </w:p>
  </w:comment>
  <w:comment w:id="1024" w:author="thanh" w:date="2021-05-04T09:39:00Z" w:initials="t">
    <w:p w14:paraId="6530F7DE" w14:textId="77777777" w:rsidR="00AB12F7" w:rsidRDefault="00AB12F7">
      <w:pPr>
        <w:pStyle w:val="CommentText"/>
      </w:pPr>
      <w:r>
        <w:rPr>
          <w:rStyle w:val="CommentReference"/>
        </w:rPr>
        <w:annotationRef/>
      </w:r>
      <w:r>
        <w:t>Vi</w:t>
      </w:r>
      <w:r w:rsidRPr="00AB12F7">
        <w:t>ết</w:t>
      </w:r>
      <w:r>
        <w:t xml:space="preserve"> thư</w:t>
      </w:r>
      <w:r w:rsidRPr="00AB12F7">
        <w:t>ờng</w:t>
      </w:r>
    </w:p>
  </w:comment>
  <w:comment w:id="1030" w:author="thanh" w:date="2021-05-04T09:39:00Z" w:initials="t">
    <w:p w14:paraId="22A1E939" w14:textId="77777777" w:rsidR="00AB12F7" w:rsidRDefault="00AB12F7">
      <w:pPr>
        <w:pStyle w:val="CommentText"/>
      </w:pPr>
      <w:r>
        <w:rPr>
          <w:rStyle w:val="CommentReference"/>
        </w:rPr>
        <w:annotationRef/>
      </w:r>
      <w:r>
        <w:t>Vi</w:t>
      </w:r>
      <w:r w:rsidRPr="00AB12F7">
        <w:t>ết</w:t>
      </w:r>
      <w:r>
        <w:t xml:space="preserve"> thư</w:t>
      </w:r>
      <w:r w:rsidRPr="00AB12F7">
        <w:t>ờng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D0363" w15:done="0"/>
  <w15:commentEx w15:paraId="5787D1E4" w15:done="0"/>
  <w15:commentEx w15:paraId="679CF26F" w15:done="0"/>
  <w15:commentEx w15:paraId="0B0D6BA3" w15:done="0"/>
  <w15:commentEx w15:paraId="1CE7017E" w15:done="0"/>
  <w15:commentEx w15:paraId="6530F7DE" w15:done="0"/>
  <w15:commentEx w15:paraId="22A1E9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D0363" w16cid:durableId="243D873F"/>
  <w16cid:commentId w16cid:paraId="5787D1E4" w16cid:durableId="243D8740"/>
  <w16cid:commentId w16cid:paraId="679CF26F" w16cid:durableId="243D8741"/>
  <w16cid:commentId w16cid:paraId="0B0D6BA3" w16cid:durableId="243D8742"/>
  <w16cid:commentId w16cid:paraId="1CE7017E" w16cid:durableId="243D8743"/>
  <w16cid:commentId w16cid:paraId="6530F7DE" w16cid:durableId="243D8744"/>
  <w16cid:commentId w16cid:paraId="22A1E939" w16cid:durableId="243D8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B7CE" w14:textId="77777777" w:rsidR="00C670C1" w:rsidRDefault="00C670C1" w:rsidP="005F25D2">
      <w:pPr>
        <w:spacing w:after="0" w:line="240" w:lineRule="auto"/>
      </w:pPr>
      <w:r>
        <w:separator/>
      </w:r>
    </w:p>
  </w:endnote>
  <w:endnote w:type="continuationSeparator" w:id="0">
    <w:p w14:paraId="4ABF7107" w14:textId="77777777" w:rsidR="00C670C1" w:rsidRDefault="00C670C1"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15B0" w14:textId="77777777" w:rsidR="00C670C1" w:rsidRDefault="00C670C1" w:rsidP="005F25D2">
      <w:pPr>
        <w:spacing w:after="0" w:line="240" w:lineRule="auto"/>
      </w:pPr>
      <w:r>
        <w:separator/>
      </w:r>
    </w:p>
  </w:footnote>
  <w:footnote w:type="continuationSeparator" w:id="0">
    <w:p w14:paraId="7AF2491B" w14:textId="77777777" w:rsidR="00C670C1" w:rsidRDefault="00C670C1" w:rsidP="005F25D2">
      <w:pPr>
        <w:spacing w:after="0" w:line="240" w:lineRule="auto"/>
      </w:pPr>
      <w:r>
        <w:continuationSeparator/>
      </w:r>
    </w:p>
  </w:footnote>
  <w:footnote w:id="1">
    <w:p w14:paraId="4A6A3D09" w14:textId="77777777" w:rsidR="00AB12F7" w:rsidRDefault="00AB12F7">
      <w:pPr>
        <w:pStyle w:val="FootnoteText"/>
      </w:pPr>
      <w:ins w:id="1015" w:author="thanh" w:date="2021-05-04T09:36:00Z">
        <w:r>
          <w:rPr>
            <w:rStyle w:val="FootnoteReference"/>
          </w:rPr>
          <w:footnoteRef/>
        </w:r>
        <w:r>
          <w:t xml:space="preserve"> T</w:t>
        </w:r>
        <w:r w:rsidRPr="00AB12F7">
          <w:t>ại</w:t>
        </w:r>
        <w:r>
          <w:t xml:space="preserve"> c</w:t>
        </w:r>
        <w:r w:rsidRPr="00AB12F7">
          <w:t>ô</w:t>
        </w:r>
        <w:r>
          <w:t>ng ty ABC</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0944" w14:textId="77777777" w:rsidR="004A36A7" w:rsidRDefault="004A3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8F043064"/>
    <w:lvl w:ilvl="0">
      <w:start w:val="1"/>
      <w:numFmt w:val="decimal"/>
      <w:pStyle w:val="Heading1"/>
      <w:lvlText w:val="CHƯƠNG %1"/>
      <w:lvlJc w:val="left"/>
      <w:pPr>
        <w:ind w:left="57" w:hanging="5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12E2"/>
    <w:rsid w:val="00165E4D"/>
    <w:rsid w:val="00167E4A"/>
    <w:rsid w:val="00187972"/>
    <w:rsid w:val="00187E52"/>
    <w:rsid w:val="00191BC4"/>
    <w:rsid w:val="0019783B"/>
    <w:rsid w:val="001C33F8"/>
    <w:rsid w:val="001D2FCE"/>
    <w:rsid w:val="001D5B55"/>
    <w:rsid w:val="001D6C4C"/>
    <w:rsid w:val="001D6C6E"/>
    <w:rsid w:val="001F21CC"/>
    <w:rsid w:val="001F7339"/>
    <w:rsid w:val="00212327"/>
    <w:rsid w:val="00215E35"/>
    <w:rsid w:val="002302A0"/>
    <w:rsid w:val="00235D0E"/>
    <w:rsid w:val="00243284"/>
    <w:rsid w:val="0025319F"/>
    <w:rsid w:val="00257D35"/>
    <w:rsid w:val="00277F16"/>
    <w:rsid w:val="002907F6"/>
    <w:rsid w:val="00297FF3"/>
    <w:rsid w:val="002A050B"/>
    <w:rsid w:val="002A1EB2"/>
    <w:rsid w:val="002A56AB"/>
    <w:rsid w:val="002B5282"/>
    <w:rsid w:val="002C58E5"/>
    <w:rsid w:val="002D54D5"/>
    <w:rsid w:val="002E5B77"/>
    <w:rsid w:val="00310558"/>
    <w:rsid w:val="00310980"/>
    <w:rsid w:val="00320A3C"/>
    <w:rsid w:val="00323705"/>
    <w:rsid w:val="003253F1"/>
    <w:rsid w:val="00342ED1"/>
    <w:rsid w:val="00347D0B"/>
    <w:rsid w:val="00357308"/>
    <w:rsid w:val="003601DF"/>
    <w:rsid w:val="00374735"/>
    <w:rsid w:val="00376AA4"/>
    <w:rsid w:val="0038193C"/>
    <w:rsid w:val="00384AA6"/>
    <w:rsid w:val="003921B7"/>
    <w:rsid w:val="00393380"/>
    <w:rsid w:val="003A43EA"/>
    <w:rsid w:val="003B4C65"/>
    <w:rsid w:val="003F5FB6"/>
    <w:rsid w:val="004238E4"/>
    <w:rsid w:val="00445EA8"/>
    <w:rsid w:val="00453687"/>
    <w:rsid w:val="004612FC"/>
    <w:rsid w:val="004856D3"/>
    <w:rsid w:val="00485C7F"/>
    <w:rsid w:val="004929BE"/>
    <w:rsid w:val="00496E6E"/>
    <w:rsid w:val="004A2BC1"/>
    <w:rsid w:val="004A36A7"/>
    <w:rsid w:val="004E1EB1"/>
    <w:rsid w:val="004F14EC"/>
    <w:rsid w:val="004F7BEA"/>
    <w:rsid w:val="005121FE"/>
    <w:rsid w:val="00520B92"/>
    <w:rsid w:val="0053223B"/>
    <w:rsid w:val="005345CE"/>
    <w:rsid w:val="00536A90"/>
    <w:rsid w:val="00541B44"/>
    <w:rsid w:val="0054412D"/>
    <w:rsid w:val="00547DD8"/>
    <w:rsid w:val="00567849"/>
    <w:rsid w:val="00570DA4"/>
    <w:rsid w:val="00571101"/>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93B3D"/>
    <w:rsid w:val="00695BAB"/>
    <w:rsid w:val="006A7DAE"/>
    <w:rsid w:val="006D3949"/>
    <w:rsid w:val="006D5773"/>
    <w:rsid w:val="006D590B"/>
    <w:rsid w:val="006D6D33"/>
    <w:rsid w:val="006E7372"/>
    <w:rsid w:val="00700F5F"/>
    <w:rsid w:val="00715245"/>
    <w:rsid w:val="00715959"/>
    <w:rsid w:val="00724C22"/>
    <w:rsid w:val="00735592"/>
    <w:rsid w:val="00753330"/>
    <w:rsid w:val="00760605"/>
    <w:rsid w:val="007620D8"/>
    <w:rsid w:val="00763E99"/>
    <w:rsid w:val="0078068E"/>
    <w:rsid w:val="007852FC"/>
    <w:rsid w:val="007861AE"/>
    <w:rsid w:val="0079115C"/>
    <w:rsid w:val="00793E4F"/>
    <w:rsid w:val="007A31B3"/>
    <w:rsid w:val="007A47CF"/>
    <w:rsid w:val="007A6BB6"/>
    <w:rsid w:val="007A75D1"/>
    <w:rsid w:val="007B5728"/>
    <w:rsid w:val="007C0374"/>
    <w:rsid w:val="00801BD7"/>
    <w:rsid w:val="008027CC"/>
    <w:rsid w:val="00805692"/>
    <w:rsid w:val="008074B2"/>
    <w:rsid w:val="008143EF"/>
    <w:rsid w:val="00835F90"/>
    <w:rsid w:val="0083771B"/>
    <w:rsid w:val="0085087E"/>
    <w:rsid w:val="0085392C"/>
    <w:rsid w:val="00856288"/>
    <w:rsid w:val="00856B30"/>
    <w:rsid w:val="0086092E"/>
    <w:rsid w:val="008836C8"/>
    <w:rsid w:val="00884B5C"/>
    <w:rsid w:val="0089158F"/>
    <w:rsid w:val="008A0956"/>
    <w:rsid w:val="008A2B3C"/>
    <w:rsid w:val="008A3934"/>
    <w:rsid w:val="008A5570"/>
    <w:rsid w:val="008B3841"/>
    <w:rsid w:val="008D0F6A"/>
    <w:rsid w:val="008D5AB1"/>
    <w:rsid w:val="00914A81"/>
    <w:rsid w:val="00950B5B"/>
    <w:rsid w:val="00964153"/>
    <w:rsid w:val="009826EF"/>
    <w:rsid w:val="00990BC8"/>
    <w:rsid w:val="009919F6"/>
    <w:rsid w:val="00991D49"/>
    <w:rsid w:val="0099469E"/>
    <w:rsid w:val="009A66BA"/>
    <w:rsid w:val="009B661E"/>
    <w:rsid w:val="009C551F"/>
    <w:rsid w:val="009D5760"/>
    <w:rsid w:val="009D6E03"/>
    <w:rsid w:val="009E2703"/>
    <w:rsid w:val="009F39D9"/>
    <w:rsid w:val="009F7EAC"/>
    <w:rsid w:val="00A00CF9"/>
    <w:rsid w:val="00A00D7B"/>
    <w:rsid w:val="00A01D3C"/>
    <w:rsid w:val="00A2786A"/>
    <w:rsid w:val="00A34083"/>
    <w:rsid w:val="00A554AA"/>
    <w:rsid w:val="00A55BF9"/>
    <w:rsid w:val="00A739E3"/>
    <w:rsid w:val="00A74F85"/>
    <w:rsid w:val="00AB0944"/>
    <w:rsid w:val="00AB12F7"/>
    <w:rsid w:val="00AC20D7"/>
    <w:rsid w:val="00AC411C"/>
    <w:rsid w:val="00AC4AC4"/>
    <w:rsid w:val="00AD0D16"/>
    <w:rsid w:val="00AD5874"/>
    <w:rsid w:val="00AF6F05"/>
    <w:rsid w:val="00B07F3F"/>
    <w:rsid w:val="00B17FAE"/>
    <w:rsid w:val="00B23664"/>
    <w:rsid w:val="00B37139"/>
    <w:rsid w:val="00B43FBF"/>
    <w:rsid w:val="00B51166"/>
    <w:rsid w:val="00B52CB8"/>
    <w:rsid w:val="00B67413"/>
    <w:rsid w:val="00B70A26"/>
    <w:rsid w:val="00B74FB7"/>
    <w:rsid w:val="00B852D3"/>
    <w:rsid w:val="00BA128D"/>
    <w:rsid w:val="00BB6D4A"/>
    <w:rsid w:val="00BB7C40"/>
    <w:rsid w:val="00BC3924"/>
    <w:rsid w:val="00BC6595"/>
    <w:rsid w:val="00BD2D7F"/>
    <w:rsid w:val="00BD4191"/>
    <w:rsid w:val="00BE3933"/>
    <w:rsid w:val="00BE70D8"/>
    <w:rsid w:val="00BF2B5E"/>
    <w:rsid w:val="00C01066"/>
    <w:rsid w:val="00C13C42"/>
    <w:rsid w:val="00C166A1"/>
    <w:rsid w:val="00C35C0F"/>
    <w:rsid w:val="00C3675D"/>
    <w:rsid w:val="00C43ACA"/>
    <w:rsid w:val="00C5191A"/>
    <w:rsid w:val="00C670C1"/>
    <w:rsid w:val="00C71892"/>
    <w:rsid w:val="00C77A8A"/>
    <w:rsid w:val="00C8221D"/>
    <w:rsid w:val="00C94B68"/>
    <w:rsid w:val="00CB37B4"/>
    <w:rsid w:val="00CD3E31"/>
    <w:rsid w:val="00CD4A8D"/>
    <w:rsid w:val="00CE0BFA"/>
    <w:rsid w:val="00D05020"/>
    <w:rsid w:val="00D3594B"/>
    <w:rsid w:val="00D65B33"/>
    <w:rsid w:val="00D72182"/>
    <w:rsid w:val="00D77559"/>
    <w:rsid w:val="00D8132F"/>
    <w:rsid w:val="00D9419B"/>
    <w:rsid w:val="00D95B5F"/>
    <w:rsid w:val="00DA67C8"/>
    <w:rsid w:val="00DB3D0A"/>
    <w:rsid w:val="00DC0D30"/>
    <w:rsid w:val="00DC65D8"/>
    <w:rsid w:val="00DD4438"/>
    <w:rsid w:val="00DD55A6"/>
    <w:rsid w:val="00DD5652"/>
    <w:rsid w:val="00DD5C11"/>
    <w:rsid w:val="00DE5766"/>
    <w:rsid w:val="00DE61BE"/>
    <w:rsid w:val="00DE69FC"/>
    <w:rsid w:val="00E04AA4"/>
    <w:rsid w:val="00E11A4F"/>
    <w:rsid w:val="00E16079"/>
    <w:rsid w:val="00E243D8"/>
    <w:rsid w:val="00E2614F"/>
    <w:rsid w:val="00E3554E"/>
    <w:rsid w:val="00E51FA2"/>
    <w:rsid w:val="00E67CEF"/>
    <w:rsid w:val="00E67E4B"/>
    <w:rsid w:val="00E81601"/>
    <w:rsid w:val="00E82889"/>
    <w:rsid w:val="00EA1215"/>
    <w:rsid w:val="00EC1BE5"/>
    <w:rsid w:val="00EC2237"/>
    <w:rsid w:val="00ED456C"/>
    <w:rsid w:val="00ED7C51"/>
    <w:rsid w:val="00EE4FF8"/>
    <w:rsid w:val="00EE693E"/>
    <w:rsid w:val="00EF6F54"/>
    <w:rsid w:val="00EF6F55"/>
    <w:rsid w:val="00F077FD"/>
    <w:rsid w:val="00F079BA"/>
    <w:rsid w:val="00F27A41"/>
    <w:rsid w:val="00F338F7"/>
    <w:rsid w:val="00F34D70"/>
    <w:rsid w:val="00F34EA4"/>
    <w:rsid w:val="00F517DF"/>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EEE5"/>
  <w15:docId w15:val="{A18638E8-FBD3-4848-8728-41E4283F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3C"/>
  </w:style>
  <w:style w:type="paragraph" w:styleId="Heading1">
    <w:name w:val="heading 1"/>
    <w:basedOn w:val="Normal"/>
    <w:next w:val="Normal"/>
    <w:link w:val="Heading1Char"/>
    <w:uiPriority w:val="9"/>
    <w:qFormat/>
    <w:rsid w:val="00DD55A6"/>
    <w:pPr>
      <w:keepNext/>
      <w:keepLines/>
      <w:numPr>
        <w:numId w:val="40"/>
      </w:numPr>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BalloonText">
    <w:name w:val="Balloon Text"/>
    <w:basedOn w:val="Normal"/>
    <w:link w:val="BalloonTextChar"/>
    <w:uiPriority w:val="99"/>
    <w:semiHidden/>
    <w:unhideWhenUsed/>
    <w:rsid w:val="00B4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BF"/>
    <w:rPr>
      <w:rFonts w:ascii="Tahoma" w:hAnsi="Tahoma" w:cs="Tahoma"/>
      <w:sz w:val="16"/>
      <w:szCs w:val="16"/>
    </w:rPr>
  </w:style>
  <w:style w:type="paragraph" w:styleId="DocumentMap">
    <w:name w:val="Document Map"/>
    <w:basedOn w:val="Normal"/>
    <w:link w:val="DocumentMapChar"/>
    <w:uiPriority w:val="99"/>
    <w:semiHidden/>
    <w:unhideWhenUsed/>
    <w:rsid w:val="00B43F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FBF"/>
    <w:rPr>
      <w:rFonts w:ascii="Tahoma" w:hAnsi="Tahoma" w:cs="Tahoma"/>
      <w:sz w:val="16"/>
      <w:szCs w:val="16"/>
    </w:rPr>
  </w:style>
  <w:style w:type="paragraph" w:styleId="FootnoteText">
    <w:name w:val="footnote text"/>
    <w:basedOn w:val="Normal"/>
    <w:link w:val="FootnoteTextChar"/>
    <w:uiPriority w:val="99"/>
    <w:semiHidden/>
    <w:unhideWhenUsed/>
    <w:rsid w:val="00AB1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2F7"/>
    <w:rPr>
      <w:sz w:val="20"/>
      <w:szCs w:val="20"/>
    </w:rPr>
  </w:style>
  <w:style w:type="character" w:styleId="FootnoteReference">
    <w:name w:val="footnote reference"/>
    <w:basedOn w:val="DefaultParagraphFont"/>
    <w:uiPriority w:val="99"/>
    <w:semiHidden/>
    <w:unhideWhenUsed/>
    <w:rsid w:val="00AB1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5.wmf"/><Relationship Id="rId107" Type="http://schemas.openxmlformats.org/officeDocument/2006/relationships/image" Target="media/image46.wmf"/><Relationship Id="rId11" Type="http://schemas.microsoft.com/office/2011/relationships/commentsExtended" Target="commentsExtended.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16" Type="http://schemas.openxmlformats.org/officeDocument/2006/relationships/image" Target="media/image102.png"/><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oleObject" Target="embeddings/oleObject100.bin"/><Relationship Id="rId12" Type="http://schemas.microsoft.com/office/2016/09/relationships/commentsIds" Target="commentsIds.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217" Type="http://schemas.openxmlformats.org/officeDocument/2006/relationships/image" Target="media/image103.png"/><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96.wmf"/><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18" Type="http://schemas.openxmlformats.org/officeDocument/2006/relationships/image" Target="media/image104.png"/><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208" Type="http://schemas.openxmlformats.org/officeDocument/2006/relationships/oleObject" Target="embeddings/oleObject101.bin"/><Relationship Id="rId14" Type="http://schemas.openxmlformats.org/officeDocument/2006/relationships/oleObject" Target="embeddings/oleObject1.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219" Type="http://schemas.openxmlformats.org/officeDocument/2006/relationships/image" Target="media/image105.png"/><Relationship Id="rId3" Type="http://schemas.openxmlformats.org/officeDocument/2006/relationships/styles" Target="styles.xml"/><Relationship Id="rId214" Type="http://schemas.openxmlformats.org/officeDocument/2006/relationships/image" Target="media/image100.png"/><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comments" Target="comments.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1.png"/><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2.bin"/><Relationship Id="rId221" Type="http://schemas.openxmlformats.org/officeDocument/2006/relationships/theme" Target="theme/theme1.xml"/><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11" Type="http://schemas.openxmlformats.org/officeDocument/2006/relationships/image" Target="media/image98.wmf"/><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3.wmf"/><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3.bin"/><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oleObject" Target="embeddings/oleObject98.bin"/><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13" Type="http://schemas.openxmlformats.org/officeDocument/2006/relationships/image" Target="media/image99.png"/><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 Id="rId61" Type="http://schemas.openxmlformats.org/officeDocument/2006/relationships/image" Target="media/image24.wmf"/><Relationship Id="rId82" Type="http://schemas.openxmlformats.org/officeDocument/2006/relationships/oleObject" Target="embeddings/oleObject38.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5.wmf"/><Relationship Id="rId30" Type="http://schemas.openxmlformats.org/officeDocument/2006/relationships/oleObject" Target="embeddings/oleObject9.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A87C-01D7-4DDE-AFB6-7EBF27B9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41</Pages>
  <Words>9937</Words>
  <Characters>56642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346</cp:revision>
  <dcterms:created xsi:type="dcterms:W3CDTF">2021-04-06T14:09:00Z</dcterms:created>
  <dcterms:modified xsi:type="dcterms:W3CDTF">2021-05-05T16:11:00Z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